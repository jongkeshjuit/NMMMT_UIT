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center"/>
        <w:tblLayout w:type="fixed"/>
        <w:tblLook w:val="0400"/>
      </w:tblPr>
      <w:tblGrid>
        <w:gridCol w:w="3528"/>
        <w:gridCol w:w="7262"/>
        <w:tblGridChange w:id="0">
          <w:tblGrid>
            <w:gridCol w:w="3528"/>
            <w:gridCol w:w="7262"/>
          </w:tblGrid>
        </w:tblGridChange>
      </w:tblGrid>
      <w:tr>
        <w:trPr>
          <w:cantSplit w:val="0"/>
          <w:tblHeader w:val="0"/>
        </w:trPr>
        <w:tc>
          <w:tcPr/>
          <w:p w:rsidR="00000000" w:rsidDel="00000000" w:rsidP="00000000" w:rsidRDefault="00000000" w:rsidRPr="00000000" w14:paraId="00000002">
            <w:pPr>
              <w:jc w:val="center"/>
              <w:rPr/>
            </w:pPr>
            <w:r w:rsidDel="00000000" w:rsidR="00000000" w:rsidRPr="00000000">
              <w:rPr>
                <w:rtl w:val="0"/>
              </w:rPr>
            </w:r>
          </w:p>
        </w:tc>
        <w:tc>
          <w:tcPr/>
          <w:p w:rsidR="00000000" w:rsidDel="00000000" w:rsidP="00000000" w:rsidRDefault="00000000" w:rsidRPr="00000000" w14:paraId="00000003">
            <w:pPr>
              <w:jc w:val="center"/>
              <w:rPr/>
            </w:pPr>
            <w:r w:rsidDel="00000000" w:rsidR="00000000" w:rsidRPr="00000000">
              <w:rPr>
                <w:b w:val="1"/>
                <w:rtl w:val="0"/>
              </w:rPr>
              <w:t xml:space="preserve">45 câu </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i w:val="1"/>
                <w:rtl w:val="0"/>
              </w:rPr>
              <w:t xml:space="preserve">Thời gian làm bài: 40 phút (Không kể thời gian giao đề)</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i w:val="1"/>
                <w:rtl w:val="0"/>
              </w:rPr>
              <w:t xml:space="preserve">-------------------------</w:t>
            </w:r>
            <w:r w:rsidDel="00000000" w:rsidR="00000000" w:rsidRPr="00000000">
              <w:rPr>
                <w:rtl w:val="0"/>
              </w:rPr>
            </w:r>
          </w:p>
        </w:tc>
      </w:tr>
    </w:tbl>
    <w:p w:rsidR="00000000" w:rsidDel="00000000" w:rsidP="00000000" w:rsidRDefault="00000000" w:rsidRPr="00000000" w14:paraId="00000007">
      <w:pPr>
        <w:spacing w:after="0" w:before="0" w:lineRule="auto"/>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Câu 1.</w:t>
      </w:r>
      <w:r w:rsidDel="00000000" w:rsidR="00000000" w:rsidRPr="00000000">
        <w:rPr>
          <w:rtl w:val="0"/>
        </w:rPr>
        <w:t xml:space="preserve"> Các giao thức của tầng giao vận (Transport):</w:t>
      </w:r>
    </w:p>
    <w:p w:rsidR="00000000" w:rsidDel="00000000" w:rsidP="00000000" w:rsidRDefault="00000000" w:rsidRPr="00000000" w14:paraId="00000009">
      <w:pPr>
        <w:rPr>
          <w:b w:val="1"/>
          <w:color w:val="ff0000"/>
        </w:rPr>
      </w:pPr>
      <w:r w:rsidDel="00000000" w:rsidR="00000000" w:rsidRPr="00000000">
        <w:rPr>
          <w:b w:val="1"/>
          <w:rtl w:val="0"/>
        </w:rPr>
        <w:t xml:space="preserve">     </w:t>
      </w:r>
      <w:r w:rsidDel="00000000" w:rsidR="00000000" w:rsidRPr="00000000">
        <w:rPr>
          <w:b w:val="1"/>
          <w:color w:val="ff0000"/>
          <w:rtl w:val="0"/>
        </w:rPr>
        <w:t xml:space="preserve">A. Kiểm soát việc truyền tin giữa hai tiến trình trên mạng máy tính</w:t>
      </w:r>
    </w:p>
    <w:p w:rsidR="00000000" w:rsidDel="00000000" w:rsidP="00000000" w:rsidRDefault="00000000" w:rsidRPr="00000000" w14:paraId="0000000A">
      <w:pPr>
        <w:rPr/>
      </w:pPr>
      <w:r w:rsidDel="00000000" w:rsidR="00000000" w:rsidRPr="00000000">
        <w:rPr>
          <w:b w:val="1"/>
          <w:rtl w:val="0"/>
        </w:rPr>
        <w:t xml:space="preserve">     B.</w:t>
      </w:r>
      <w:r w:rsidDel="00000000" w:rsidR="00000000" w:rsidRPr="00000000">
        <w:rPr>
          <w:rtl w:val="0"/>
        </w:rPr>
        <w:t xml:space="preserve"> Kiểm soát nội dung thông điệp trao đổi giữa hai tiến trình và hành vi của mỗi bên khi</w:t>
      </w:r>
    </w:p>
    <w:p w:rsidR="00000000" w:rsidDel="00000000" w:rsidP="00000000" w:rsidRDefault="00000000" w:rsidRPr="00000000" w14:paraId="0000000B">
      <w:pPr>
        <w:rPr/>
      </w:pPr>
      <w:r w:rsidDel="00000000" w:rsidR="00000000" w:rsidRPr="00000000">
        <w:rPr>
          <w:rtl w:val="0"/>
        </w:rPr>
        <w:t xml:space="preserve">nhận được thông điệp</w:t>
      </w:r>
    </w:p>
    <w:p w:rsidR="00000000" w:rsidDel="00000000" w:rsidP="00000000" w:rsidRDefault="00000000" w:rsidRPr="00000000" w14:paraId="0000000C">
      <w:pPr>
        <w:rPr/>
      </w:pPr>
      <w:r w:rsidDel="00000000" w:rsidR="00000000" w:rsidRPr="00000000">
        <w:rPr>
          <w:b w:val="1"/>
          <w:rtl w:val="0"/>
        </w:rPr>
        <w:t xml:space="preserve">     C.</w:t>
      </w:r>
      <w:r w:rsidDel="00000000" w:rsidR="00000000" w:rsidRPr="00000000">
        <w:rPr>
          <w:rtl w:val="0"/>
        </w:rPr>
        <w:t xml:space="preserve"> Kiểm soát việc truyền tin giữa hai máy tính trên mạng máy tính</w:t>
      </w:r>
    </w:p>
    <w:p w:rsidR="00000000" w:rsidDel="00000000" w:rsidP="00000000" w:rsidRDefault="00000000" w:rsidRPr="00000000" w14:paraId="0000000D">
      <w:pPr>
        <w:rPr/>
      </w:pPr>
      <w:r w:rsidDel="00000000" w:rsidR="00000000" w:rsidRPr="00000000">
        <w:rPr>
          <w:b w:val="1"/>
          <w:rtl w:val="0"/>
        </w:rPr>
        <w:t xml:space="preserve">     D.</w:t>
      </w:r>
      <w:r w:rsidDel="00000000" w:rsidR="00000000" w:rsidRPr="00000000">
        <w:rPr>
          <w:rtl w:val="0"/>
        </w:rPr>
        <w:t xml:space="preserve"> Kiểm soát việc truyền dữ liệu giữa hai máy tính trên cùng một môi trường truyền</w:t>
      </w:r>
    </w:p>
    <w:p w:rsidR="00000000" w:rsidDel="00000000" w:rsidP="00000000" w:rsidRDefault="00000000" w:rsidRPr="00000000" w14:paraId="0000000E">
      <w:pPr>
        <w:rPr/>
      </w:pPr>
      <w:r w:rsidDel="00000000" w:rsidR="00000000" w:rsidRPr="00000000">
        <w:rPr>
          <w:b w:val="1"/>
          <w:rtl w:val="0"/>
        </w:rPr>
        <w:t xml:space="preserve">Câu 2.</w:t>
      </w:r>
      <w:r w:rsidDel="00000000" w:rsidR="00000000" w:rsidRPr="00000000">
        <w:rPr>
          <w:rtl w:val="0"/>
        </w:rPr>
        <w:t xml:space="preserve"> Thứ tự đúng từ trên xuống dưới trong mô hình chồng giao thức Internet phân tầng</w:t>
      </w:r>
    </w:p>
    <w:p w:rsidR="00000000" w:rsidDel="00000000" w:rsidP="00000000" w:rsidRDefault="00000000" w:rsidRPr="00000000" w14:paraId="0000000F">
      <w:pPr>
        <w:rPr/>
      </w:pPr>
      <w:r w:rsidDel="00000000" w:rsidR="00000000" w:rsidRPr="00000000">
        <w:rPr>
          <w:b w:val="1"/>
          <w:rtl w:val="0"/>
        </w:rPr>
        <w:t xml:space="preserve">     A.</w:t>
      </w:r>
      <w:r w:rsidDel="00000000" w:rsidR="00000000" w:rsidRPr="00000000">
        <w:rPr>
          <w:rtl w:val="0"/>
        </w:rPr>
        <w:t xml:space="preserve"> Application – Transport – Network – Physical – Link</w:t>
      </w:r>
    </w:p>
    <w:p w:rsidR="00000000" w:rsidDel="00000000" w:rsidP="00000000" w:rsidRDefault="00000000" w:rsidRPr="00000000" w14:paraId="00000010">
      <w:pPr>
        <w:rPr/>
      </w:pPr>
      <w:r w:rsidDel="00000000" w:rsidR="00000000" w:rsidRPr="00000000">
        <w:rPr>
          <w:b w:val="1"/>
          <w:rtl w:val="0"/>
        </w:rPr>
        <w:t xml:space="preserve">     B.</w:t>
      </w:r>
      <w:r w:rsidDel="00000000" w:rsidR="00000000" w:rsidRPr="00000000">
        <w:rPr>
          <w:rtl w:val="0"/>
        </w:rPr>
        <w:t xml:space="preserve"> Physical – Link – Network – Transport - Application</w:t>
      </w:r>
    </w:p>
    <w:p w:rsidR="00000000" w:rsidDel="00000000" w:rsidP="00000000" w:rsidRDefault="00000000" w:rsidRPr="00000000" w14:paraId="00000011">
      <w:pPr>
        <w:rPr/>
      </w:pPr>
      <w:r w:rsidDel="00000000" w:rsidR="00000000" w:rsidRPr="00000000">
        <w:rPr>
          <w:b w:val="1"/>
          <w:rtl w:val="0"/>
        </w:rPr>
        <w:t xml:space="preserve">     C.</w:t>
      </w:r>
      <w:r w:rsidDel="00000000" w:rsidR="00000000" w:rsidRPr="00000000">
        <w:rPr>
          <w:rtl w:val="0"/>
        </w:rPr>
        <w:t xml:space="preserve"> Application – Network – Transport – Link - Physical</w:t>
      </w:r>
    </w:p>
    <w:p w:rsidR="00000000" w:rsidDel="00000000" w:rsidP="00000000" w:rsidRDefault="00000000" w:rsidRPr="00000000" w14:paraId="00000012">
      <w:pPr>
        <w:rPr>
          <w:b w:val="1"/>
          <w:color w:val="ff0000"/>
        </w:rPr>
      </w:pPr>
      <w:r w:rsidDel="00000000" w:rsidR="00000000" w:rsidRPr="00000000">
        <w:rPr>
          <w:b w:val="1"/>
          <w:rtl w:val="0"/>
        </w:rPr>
        <w:t xml:space="preserve">    </w:t>
      </w:r>
      <w:r w:rsidDel="00000000" w:rsidR="00000000" w:rsidRPr="00000000">
        <w:rPr>
          <w:b w:val="1"/>
          <w:color w:val="ff0000"/>
          <w:rtl w:val="0"/>
        </w:rPr>
        <w:t xml:space="preserve"> D. Application – Transport – Network – Link – Physical</w:t>
      </w:r>
    </w:p>
    <w:p w:rsidR="00000000" w:rsidDel="00000000" w:rsidP="00000000" w:rsidRDefault="00000000" w:rsidRPr="00000000" w14:paraId="00000013">
      <w:pPr>
        <w:rPr/>
      </w:pPr>
      <w:r w:rsidDel="00000000" w:rsidR="00000000" w:rsidRPr="00000000">
        <w:rPr>
          <w:b w:val="1"/>
          <w:rtl w:val="0"/>
        </w:rPr>
        <w:t xml:space="preserve">Câu 3.</w:t>
      </w:r>
      <w:r w:rsidDel="00000000" w:rsidR="00000000" w:rsidRPr="00000000">
        <w:rPr>
          <w:rtl w:val="0"/>
        </w:rPr>
        <w:t xml:space="preserve"> Quá trình một thông diệp (message) được đưa qua các tầng (layer) và được thêm các thông tin điểu khiển vào đầu (header) trong hoạt động của thiết bị mạng được gọi là gì ?</w:t>
      </w:r>
    </w:p>
    <w:p w:rsidR="00000000" w:rsidDel="00000000" w:rsidP="00000000" w:rsidRDefault="00000000" w:rsidRPr="00000000" w14:paraId="00000014">
      <w:pPr>
        <w:tabs>
          <w:tab w:val="left" w:leader="none" w:pos="5400"/>
        </w:tabs>
        <w:rPr>
          <w:b w:val="1"/>
          <w:color w:val="ff0000"/>
        </w:rPr>
      </w:pPr>
      <w:r w:rsidDel="00000000" w:rsidR="00000000" w:rsidRPr="00000000">
        <w:rPr>
          <w:b w:val="1"/>
          <w:rtl w:val="0"/>
        </w:rPr>
        <w:t xml:space="preserve">     A.</w:t>
      </w:r>
      <w:r w:rsidDel="00000000" w:rsidR="00000000" w:rsidRPr="00000000">
        <w:rPr>
          <w:rtl w:val="0"/>
        </w:rPr>
        <w:t xml:space="preserve"> Compress</w:t>
        <w:tab/>
      </w:r>
      <w:r w:rsidDel="00000000" w:rsidR="00000000" w:rsidRPr="00000000">
        <w:rPr>
          <w:b w:val="1"/>
          <w:rtl w:val="0"/>
        </w:rPr>
        <w:t xml:space="preserve">   </w:t>
      </w:r>
      <w:r w:rsidDel="00000000" w:rsidR="00000000" w:rsidRPr="00000000">
        <w:rPr>
          <w:b w:val="1"/>
          <w:color w:val="ff0000"/>
          <w:rtl w:val="0"/>
        </w:rPr>
        <w:t xml:space="preserve">  B. Encapsulation</w:t>
      </w:r>
    </w:p>
    <w:p w:rsidR="00000000" w:rsidDel="00000000" w:rsidP="00000000" w:rsidRDefault="00000000" w:rsidRPr="00000000" w14:paraId="00000015">
      <w:pPr>
        <w:tabs>
          <w:tab w:val="left" w:leader="none" w:pos="5400"/>
        </w:tabs>
        <w:rPr/>
      </w:pPr>
      <w:r w:rsidDel="00000000" w:rsidR="00000000" w:rsidRPr="00000000">
        <w:rPr>
          <w:b w:val="1"/>
          <w:rtl w:val="0"/>
        </w:rPr>
        <w:t xml:space="preserve">     C.</w:t>
      </w:r>
      <w:r w:rsidDel="00000000" w:rsidR="00000000" w:rsidRPr="00000000">
        <w:rPr>
          <w:rtl w:val="0"/>
        </w:rPr>
        <w:t xml:space="preserve"> De-Encapsulation</w:t>
        <w:tab/>
      </w:r>
      <w:r w:rsidDel="00000000" w:rsidR="00000000" w:rsidRPr="00000000">
        <w:rPr>
          <w:b w:val="1"/>
          <w:rtl w:val="0"/>
        </w:rPr>
        <w:t xml:space="preserve">     D.</w:t>
      </w:r>
      <w:r w:rsidDel="00000000" w:rsidR="00000000" w:rsidRPr="00000000">
        <w:rPr>
          <w:rtl w:val="0"/>
        </w:rPr>
        <w:t xml:space="preserve"> Header-Adding</w:t>
      </w:r>
    </w:p>
    <w:p w:rsidR="00000000" w:rsidDel="00000000" w:rsidP="00000000" w:rsidRDefault="00000000" w:rsidRPr="00000000" w14:paraId="00000016">
      <w:pPr>
        <w:rPr/>
      </w:pPr>
      <w:r w:rsidDel="00000000" w:rsidR="00000000" w:rsidRPr="00000000">
        <w:rPr>
          <w:b w:val="1"/>
          <w:rtl w:val="0"/>
        </w:rPr>
        <w:t xml:space="preserve">Câu 4.</w:t>
      </w:r>
      <w:r w:rsidDel="00000000" w:rsidR="00000000" w:rsidRPr="00000000">
        <w:rPr>
          <w:rtl w:val="0"/>
        </w:rPr>
        <w:t xml:space="preserve"> Giao thức nào thuộc tầng Application?</w:t>
      </w:r>
    </w:p>
    <w:p w:rsidR="00000000" w:rsidDel="00000000" w:rsidP="00000000" w:rsidRDefault="00000000" w:rsidRPr="00000000" w14:paraId="00000017">
      <w:pPr>
        <w:tabs>
          <w:tab w:val="left" w:leader="none" w:pos="2700"/>
          <w:tab w:val="left" w:leader="none" w:pos="5400"/>
          <w:tab w:val="left" w:leader="none" w:pos="8100"/>
        </w:tabs>
        <w:rPr/>
      </w:pPr>
      <w:r w:rsidDel="00000000" w:rsidR="00000000" w:rsidRPr="00000000">
        <w:rPr>
          <w:b w:val="1"/>
          <w:rtl w:val="0"/>
        </w:rPr>
        <w:t xml:space="preserve">     A.</w:t>
      </w:r>
      <w:r w:rsidDel="00000000" w:rsidR="00000000" w:rsidRPr="00000000">
        <w:rPr>
          <w:rtl w:val="0"/>
        </w:rPr>
        <w:t xml:space="preserve"> TCP</w:t>
        <w:tab/>
      </w:r>
      <w:r w:rsidDel="00000000" w:rsidR="00000000" w:rsidRPr="00000000">
        <w:rPr>
          <w:b w:val="1"/>
          <w:rtl w:val="0"/>
        </w:rPr>
        <w:t xml:space="preserve">    </w:t>
      </w:r>
      <w:r w:rsidDel="00000000" w:rsidR="00000000" w:rsidRPr="00000000">
        <w:rPr>
          <w:b w:val="1"/>
          <w:color w:val="ff0000"/>
          <w:rtl w:val="0"/>
        </w:rPr>
        <w:t xml:space="preserve"> B. HTTP</w:t>
      </w:r>
      <w:r w:rsidDel="00000000" w:rsidR="00000000" w:rsidRPr="00000000">
        <w:rPr>
          <w:rtl w:val="0"/>
        </w:rPr>
        <w:tab/>
      </w:r>
      <w:r w:rsidDel="00000000" w:rsidR="00000000" w:rsidRPr="00000000">
        <w:rPr>
          <w:b w:val="1"/>
          <w:rtl w:val="0"/>
        </w:rPr>
        <w:t xml:space="preserve">     C.</w:t>
      </w:r>
      <w:r w:rsidDel="00000000" w:rsidR="00000000" w:rsidRPr="00000000">
        <w:rPr>
          <w:rtl w:val="0"/>
        </w:rPr>
        <w:t xml:space="preserve"> NFS</w:t>
        <w:tab/>
      </w:r>
      <w:r w:rsidDel="00000000" w:rsidR="00000000" w:rsidRPr="00000000">
        <w:rPr>
          <w:b w:val="1"/>
          <w:rtl w:val="0"/>
        </w:rPr>
        <w:t xml:space="preserve">     D.</w:t>
      </w:r>
      <w:r w:rsidDel="00000000" w:rsidR="00000000" w:rsidRPr="00000000">
        <w:rPr>
          <w:rtl w:val="0"/>
        </w:rPr>
        <w:t xml:space="preserve"> IP</w:t>
      </w:r>
    </w:p>
    <w:p w:rsidR="00000000" w:rsidDel="00000000" w:rsidP="00000000" w:rsidRDefault="00000000" w:rsidRPr="00000000" w14:paraId="00000018">
      <w:pPr>
        <w:rPr/>
      </w:pPr>
      <w:r w:rsidDel="00000000" w:rsidR="00000000" w:rsidRPr="00000000">
        <w:rPr>
          <w:b w:val="1"/>
          <w:rtl w:val="0"/>
        </w:rPr>
        <w:t xml:space="preserve">Câu 5.</w:t>
      </w:r>
      <w:r w:rsidDel="00000000" w:rsidR="00000000" w:rsidRPr="00000000">
        <w:rPr>
          <w:rtl w:val="0"/>
        </w:rPr>
        <w:t xml:space="preserve"> Độ trễ nào dưới  đây là tác nhân  chính  gây ra trễ trong  truyền  thông  dữ liệu?</w:t>
      </w:r>
    </w:p>
    <w:p w:rsidR="00000000" w:rsidDel="00000000" w:rsidP="00000000" w:rsidRDefault="00000000" w:rsidRPr="00000000" w14:paraId="00000019">
      <w:pPr>
        <w:tabs>
          <w:tab w:val="left" w:leader="none" w:pos="5400"/>
        </w:tabs>
        <w:rPr>
          <w:b w:val="1"/>
          <w:color w:val="ff0000"/>
        </w:rPr>
      </w:pPr>
      <w:r w:rsidDel="00000000" w:rsidR="00000000" w:rsidRPr="00000000">
        <w:rPr>
          <w:b w:val="1"/>
          <w:rtl w:val="0"/>
        </w:rPr>
        <w:t xml:space="preserve">     A.</w:t>
      </w:r>
      <w:r w:rsidDel="00000000" w:rsidR="00000000" w:rsidRPr="00000000">
        <w:rPr>
          <w:rtl w:val="0"/>
        </w:rPr>
        <w:t xml:space="preserve"> Trễ xử lý;  trễ xếp hàng.</w:t>
        <w:tab/>
      </w:r>
      <w:r w:rsidDel="00000000" w:rsidR="00000000" w:rsidRPr="00000000">
        <w:rPr>
          <w:b w:val="1"/>
          <w:rtl w:val="0"/>
        </w:rPr>
        <w:t xml:space="preserve">    </w:t>
      </w:r>
      <w:r w:rsidDel="00000000" w:rsidR="00000000" w:rsidRPr="00000000">
        <w:rPr>
          <w:b w:val="1"/>
          <w:color w:val="ff0000"/>
          <w:rtl w:val="0"/>
        </w:rPr>
        <w:t xml:space="preserve"> B. Trễ truyền;  trễ lan  truyền.</w:t>
      </w:r>
    </w:p>
    <w:p w:rsidR="00000000" w:rsidDel="00000000" w:rsidP="00000000" w:rsidRDefault="00000000" w:rsidRPr="00000000" w14:paraId="0000001A">
      <w:pPr>
        <w:tabs>
          <w:tab w:val="left" w:leader="none" w:pos="5400"/>
        </w:tabs>
        <w:rPr/>
      </w:pPr>
      <w:r w:rsidDel="00000000" w:rsidR="00000000" w:rsidRPr="00000000">
        <w:rPr>
          <w:b w:val="1"/>
          <w:rtl w:val="0"/>
        </w:rPr>
        <w:t xml:space="preserve">     C.</w:t>
      </w:r>
      <w:r w:rsidDel="00000000" w:rsidR="00000000" w:rsidRPr="00000000">
        <w:rPr>
          <w:rtl w:val="0"/>
        </w:rPr>
        <w:t xml:space="preserve"> Trễ xử lý;  trễ lan  truyền.</w:t>
        <w:tab/>
      </w:r>
      <w:r w:rsidDel="00000000" w:rsidR="00000000" w:rsidRPr="00000000">
        <w:rPr>
          <w:b w:val="1"/>
          <w:rtl w:val="0"/>
        </w:rPr>
        <w:t xml:space="preserve">     D.</w:t>
      </w:r>
      <w:r w:rsidDel="00000000" w:rsidR="00000000" w:rsidRPr="00000000">
        <w:rPr>
          <w:rtl w:val="0"/>
        </w:rPr>
        <w:t xml:space="preserve"> Trễ truyền;  trễ xếp hàng.</w:t>
      </w:r>
    </w:p>
    <w:p w:rsidR="00000000" w:rsidDel="00000000" w:rsidP="00000000" w:rsidRDefault="00000000" w:rsidRPr="00000000" w14:paraId="0000001B">
      <w:pPr>
        <w:rPr/>
      </w:pPr>
      <w:r w:rsidDel="00000000" w:rsidR="00000000" w:rsidRPr="00000000">
        <w:rPr>
          <w:b w:val="1"/>
          <w:rtl w:val="0"/>
        </w:rPr>
        <w:t xml:space="preserve">Câu 6.</w:t>
      </w:r>
      <w:r w:rsidDel="00000000" w:rsidR="00000000" w:rsidRPr="00000000">
        <w:rPr>
          <w:rtl w:val="0"/>
        </w:rPr>
        <w:t xml:space="preserve"> Xem hình sau và cho biết nguồn nào là tác nhân phổ biến nhất gây ra sự chậm trễ của gói tin:</w:t>
      </w:r>
    </w:p>
    <w:p w:rsidR="00000000" w:rsidDel="00000000" w:rsidP="00000000" w:rsidRDefault="00000000" w:rsidRPr="00000000" w14:paraId="0000001C">
      <w:pPr>
        <w:tabs>
          <w:tab w:val="left" w:leader="none" w:pos="5400"/>
        </w:tabs>
        <w:rPr/>
      </w:pPr>
      <w:r w:rsidDel="00000000" w:rsidR="00000000" w:rsidRPr="00000000">
        <w:rPr>
          <w:b w:val="1"/>
          <w:rtl w:val="0"/>
        </w:rPr>
        <w:t xml:space="preserve">     EA.</w:t>
      </w:r>
      <w:r w:rsidDel="00000000" w:rsidR="00000000" w:rsidRPr="00000000">
        <w:rPr>
          <w:rtl w:val="0"/>
        </w:rPr>
        <w:t xml:space="preserve"> Truyền</w:t>
        <w:tab/>
      </w:r>
      <w:r w:rsidDel="00000000" w:rsidR="00000000" w:rsidRPr="00000000">
        <w:rPr>
          <w:b w:val="1"/>
          <w:rtl w:val="0"/>
        </w:rPr>
        <w:t xml:space="preserve">     B.</w:t>
      </w:r>
      <w:r w:rsidDel="00000000" w:rsidR="00000000" w:rsidRPr="00000000">
        <w:rPr>
          <w:rtl w:val="0"/>
        </w:rPr>
        <w:t xml:space="preserve"> Xử lý tại nút</w:t>
      </w:r>
    </w:p>
    <w:p w:rsidR="00000000" w:rsidDel="00000000" w:rsidP="00000000" w:rsidRDefault="00000000" w:rsidRPr="00000000" w14:paraId="0000001D">
      <w:pPr>
        <w:tabs>
          <w:tab w:val="left" w:leader="none" w:pos="5400"/>
        </w:tabs>
        <w:rPr>
          <w:b w:val="1"/>
          <w:color w:val="ff0000"/>
        </w:rPr>
      </w:pPr>
      <w:r w:rsidDel="00000000" w:rsidR="00000000" w:rsidRPr="00000000">
        <w:rPr>
          <w:b w:val="1"/>
          <w:rtl w:val="0"/>
        </w:rPr>
        <w:t xml:space="preserve">     C.</w:t>
      </w:r>
      <w:r w:rsidDel="00000000" w:rsidR="00000000" w:rsidRPr="00000000">
        <w:rPr>
          <w:rtl w:val="0"/>
        </w:rPr>
        <w:t xml:space="preserve"> Xếp hàng</w:t>
        <w:tab/>
      </w:r>
      <w:r w:rsidDel="00000000" w:rsidR="00000000" w:rsidRPr="00000000">
        <w:rPr>
          <w:b w:val="1"/>
          <w:rtl w:val="0"/>
        </w:rPr>
        <w:t xml:space="preserve">    </w:t>
      </w:r>
      <w:r w:rsidDel="00000000" w:rsidR="00000000" w:rsidRPr="00000000">
        <w:rPr>
          <w:b w:val="1"/>
          <w:color w:val="ff0000"/>
          <w:rtl w:val="0"/>
        </w:rPr>
        <w:t xml:space="preserve"> D. Lan truyền</w:t>
      </w:r>
    </w:p>
    <w:p w:rsidR="00000000" w:rsidDel="00000000" w:rsidP="00000000" w:rsidRDefault="00000000" w:rsidRPr="00000000" w14:paraId="0000001E">
      <w:pPr>
        <w:rPr/>
      </w:pPr>
      <w:r w:rsidDel="00000000" w:rsidR="00000000" w:rsidRPr="00000000">
        <w:rPr>
          <w:b w:val="1"/>
          <w:rtl w:val="0"/>
        </w:rPr>
        <w:t xml:space="preserve">Câu 7.</w:t>
      </w:r>
      <w:r w:rsidDel="00000000" w:rsidR="00000000" w:rsidRPr="00000000">
        <w:rPr>
          <w:rtl w:val="0"/>
        </w:rPr>
        <w:t xml:space="preserve"> Trong các mô hình sau, mô hình nào là mô hình mạng được dùng phổ biến hiện nay:</w:t>
      </w:r>
    </w:p>
    <w:p w:rsidR="00000000" w:rsidDel="00000000" w:rsidP="00000000" w:rsidRDefault="00000000" w:rsidRPr="00000000" w14:paraId="0000001F">
      <w:pPr>
        <w:tabs>
          <w:tab w:val="left" w:leader="none" w:pos="5400"/>
        </w:tabs>
        <w:rPr/>
      </w:pPr>
      <w:r w:rsidDel="00000000" w:rsidR="00000000" w:rsidRPr="00000000">
        <w:rPr>
          <w:b w:val="1"/>
          <w:rtl w:val="0"/>
        </w:rPr>
        <w:t xml:space="preserve">     A.</w:t>
      </w:r>
      <w:r w:rsidDel="00000000" w:rsidR="00000000" w:rsidRPr="00000000">
        <w:rPr>
          <w:rtl w:val="0"/>
        </w:rPr>
        <w:t xml:space="preserve"> Peer - to - Peer</w:t>
        <w:tab/>
      </w:r>
      <w:r w:rsidDel="00000000" w:rsidR="00000000" w:rsidRPr="00000000">
        <w:rPr>
          <w:b w:val="1"/>
          <w:rtl w:val="0"/>
        </w:rPr>
        <w:t xml:space="preserve">     B.</w:t>
      </w:r>
      <w:r w:rsidDel="00000000" w:rsidR="00000000" w:rsidRPr="00000000">
        <w:rPr>
          <w:rtl w:val="0"/>
        </w:rPr>
        <w:t xml:space="preserve"> Remote Access</w:t>
      </w:r>
    </w:p>
    <w:p w:rsidR="00000000" w:rsidDel="00000000" w:rsidP="00000000" w:rsidRDefault="00000000" w:rsidRPr="00000000" w14:paraId="00000020">
      <w:pPr>
        <w:tabs>
          <w:tab w:val="left" w:leader="none" w:pos="5400"/>
        </w:tabs>
        <w:rPr>
          <w:b w:val="1"/>
          <w:color w:val="ff0000"/>
        </w:rPr>
      </w:pPr>
      <w:r w:rsidDel="00000000" w:rsidR="00000000" w:rsidRPr="00000000">
        <w:rPr>
          <w:b w:val="1"/>
          <w:rtl w:val="0"/>
        </w:rPr>
        <w:t xml:space="preserve">     C.</w:t>
      </w:r>
      <w:r w:rsidDel="00000000" w:rsidR="00000000" w:rsidRPr="00000000">
        <w:rPr>
          <w:rtl w:val="0"/>
        </w:rPr>
        <w:t xml:space="preserve"> Ethernet</w:t>
        <w:tab/>
      </w:r>
      <w:r w:rsidDel="00000000" w:rsidR="00000000" w:rsidRPr="00000000">
        <w:rPr>
          <w:b w:val="1"/>
          <w:rtl w:val="0"/>
        </w:rPr>
        <w:t xml:space="preserve">    </w:t>
      </w:r>
      <w:r w:rsidDel="00000000" w:rsidR="00000000" w:rsidRPr="00000000">
        <w:rPr>
          <w:b w:val="1"/>
          <w:color w:val="ff0000"/>
          <w:rtl w:val="0"/>
        </w:rPr>
        <w:t xml:space="preserve"> D. Client - Server</w:t>
      </w:r>
    </w:p>
    <w:p w:rsidR="00000000" w:rsidDel="00000000" w:rsidP="00000000" w:rsidRDefault="00000000" w:rsidRPr="00000000" w14:paraId="00000021">
      <w:pPr>
        <w:rPr/>
      </w:pPr>
      <w:r w:rsidDel="00000000" w:rsidR="00000000" w:rsidRPr="00000000">
        <w:rPr>
          <w:b w:val="1"/>
          <w:rtl w:val="0"/>
        </w:rPr>
        <w:t xml:space="preserve">Câu 8.</w:t>
      </w:r>
      <w:r w:rsidDel="00000000" w:rsidR="00000000" w:rsidRPr="00000000">
        <w:rPr>
          <w:rtl w:val="0"/>
        </w:rPr>
        <w:t xml:space="preserve"> E. Trong giao thức FTP (File Transfer Protocol), cổng kết nối dữ liệu TCP trên máy chủ là:</w:t>
      </w:r>
    </w:p>
    <w:p w:rsidR="00000000" w:rsidDel="00000000" w:rsidP="00000000" w:rsidRDefault="00000000" w:rsidRPr="00000000" w14:paraId="00000022">
      <w:pPr>
        <w:tabs>
          <w:tab w:val="left" w:leader="none" w:pos="2700"/>
          <w:tab w:val="left" w:leader="none" w:pos="5400"/>
          <w:tab w:val="left" w:leader="none" w:pos="8100"/>
        </w:tabs>
        <w:rPr/>
      </w:pPr>
      <w:r w:rsidDel="00000000" w:rsidR="00000000" w:rsidRPr="00000000">
        <w:rPr>
          <w:b w:val="1"/>
          <w:color w:val="ff0000"/>
          <w:rtl w:val="0"/>
        </w:rPr>
        <w:t xml:space="preserve">     A. 20</w:t>
      </w:r>
      <w:r w:rsidDel="00000000" w:rsidR="00000000" w:rsidRPr="00000000">
        <w:rPr>
          <w:rtl w:val="0"/>
        </w:rPr>
        <w:tab/>
      </w:r>
      <w:r w:rsidDel="00000000" w:rsidR="00000000" w:rsidRPr="00000000">
        <w:rPr>
          <w:b w:val="1"/>
          <w:rtl w:val="0"/>
        </w:rPr>
        <w:t xml:space="preserve">     B.</w:t>
      </w:r>
      <w:r w:rsidDel="00000000" w:rsidR="00000000" w:rsidRPr="00000000">
        <w:rPr>
          <w:rtl w:val="0"/>
        </w:rPr>
        <w:t xml:space="preserve"> 21</w:t>
        <w:tab/>
      </w:r>
      <w:r w:rsidDel="00000000" w:rsidR="00000000" w:rsidRPr="00000000">
        <w:rPr>
          <w:b w:val="1"/>
          <w:rtl w:val="0"/>
        </w:rPr>
        <w:t xml:space="preserve">     C.</w:t>
      </w:r>
      <w:r w:rsidDel="00000000" w:rsidR="00000000" w:rsidRPr="00000000">
        <w:rPr>
          <w:rtl w:val="0"/>
        </w:rPr>
        <w:t xml:space="preserve"> 22</w:t>
        <w:tab/>
      </w:r>
      <w:r w:rsidDel="00000000" w:rsidR="00000000" w:rsidRPr="00000000">
        <w:rPr>
          <w:b w:val="1"/>
          <w:rtl w:val="0"/>
        </w:rPr>
        <w:t xml:space="preserve">     D.</w:t>
      </w:r>
      <w:r w:rsidDel="00000000" w:rsidR="00000000" w:rsidRPr="00000000">
        <w:rPr>
          <w:rtl w:val="0"/>
        </w:rPr>
        <w:t xml:space="preserve"> 23</w:t>
      </w:r>
    </w:p>
    <w:sdt>
      <w:sdtPr>
        <w:tag w:val="goog_rdk_1"/>
      </w:sdtPr>
      <w:sdtContent>
        <w:p w:rsidR="00000000" w:rsidDel="00000000" w:rsidP="00000000" w:rsidRDefault="00000000" w:rsidRPr="00000000" w14:paraId="00000023">
          <w:pPr>
            <w:rPr>
              <w:b w:val="1"/>
              <w:rPrChange w:author="Trịnh Thị Bích Thảo" w:id="0" w:date="2023-11-02T12:44:42Z">
                <w:rPr/>
              </w:rPrChange>
            </w:rPr>
          </w:pPr>
          <w:r w:rsidDel="00000000" w:rsidR="00000000" w:rsidRPr="00000000">
            <w:rPr>
              <w:b w:val="1"/>
              <w:rtl w:val="0"/>
            </w:rPr>
            <w:t xml:space="preserve">Câu 9.</w:t>
          </w:r>
          <w:r w:rsidDel="00000000" w:rsidR="00000000" w:rsidRPr="00000000">
            <w:rPr>
              <w:rtl w:val="0"/>
            </w:rPr>
            <w:t xml:space="preserve"> Trong quá trình phân giải tên miền, việc đẩy trách nhiệm phân giải tên cho</w:t>
          </w:r>
          <w:sdt>
            <w:sdtPr>
              <w:tag w:val="goog_rdk_0"/>
            </w:sdtPr>
            <w:sdtContent>
              <w:r w:rsidDel="00000000" w:rsidR="00000000" w:rsidRPr="00000000">
                <w:rPr>
                  <w:b w:val="1"/>
                  <w:rtl w:val="0"/>
                  <w:rPrChange w:author="Trịnh Thị Bích Thảo" w:id="0" w:date="2023-11-02T12:44:42Z">
                    <w:rPr/>
                  </w:rPrChange>
                </w:rPr>
                <w:t xml:space="preserve"> máy chủ tên miền</w:t>
              </w:r>
            </w:sdtContent>
          </w:sdt>
        </w:p>
      </w:sdtContent>
    </w:sdt>
    <w:p w:rsidR="00000000" w:rsidDel="00000000" w:rsidP="00000000" w:rsidRDefault="00000000" w:rsidRPr="00000000" w14:paraId="00000024">
      <w:pPr>
        <w:rPr/>
      </w:pPr>
      <w:r w:rsidDel="00000000" w:rsidR="00000000" w:rsidRPr="00000000">
        <w:rPr>
          <w:rtl w:val="0"/>
        </w:rPr>
        <w:t xml:space="preserve">được hỏi gọi là:</w:t>
      </w:r>
    </w:p>
    <w:p w:rsidR="00000000" w:rsidDel="00000000" w:rsidP="00000000" w:rsidRDefault="00000000" w:rsidRPr="00000000" w14:paraId="00000025">
      <w:pPr>
        <w:tabs>
          <w:tab w:val="left" w:leader="none" w:pos="5400"/>
        </w:tabs>
        <w:rPr/>
      </w:pPr>
      <w:r w:rsidDel="00000000" w:rsidR="00000000" w:rsidRPr="00000000">
        <w:rPr>
          <w:b w:val="1"/>
          <w:rtl w:val="0"/>
        </w:rPr>
        <w:t xml:space="preserve">     A.</w:t>
      </w:r>
      <w:sdt>
        <w:sdtPr>
          <w:tag w:val="goog_rdk_2"/>
        </w:sdtPr>
        <w:sdtContent>
          <w:r w:rsidDel="00000000" w:rsidR="00000000" w:rsidRPr="00000000">
            <w:rPr>
              <w:b w:val="1"/>
              <w:rtl w:val="0"/>
              <w:rPrChange w:author="Trịnh Thị Bích Thảo" w:id="1" w:date="2023-11-02T12:44:34Z">
                <w:rPr/>
              </w:rPrChange>
            </w:rPr>
            <w:t xml:space="preserve"> Truy vấn đệ quy</w:t>
          </w:r>
        </w:sdtContent>
      </w:sdt>
      <w:r w:rsidDel="00000000" w:rsidR="00000000" w:rsidRPr="00000000">
        <w:rPr>
          <w:rtl w:val="0"/>
        </w:rPr>
        <w:tab/>
      </w:r>
      <w:r w:rsidDel="00000000" w:rsidR="00000000" w:rsidRPr="00000000">
        <w:rPr>
          <w:b w:val="1"/>
          <w:rtl w:val="0"/>
        </w:rPr>
        <w:t xml:space="preserve">     B.</w:t>
      </w:r>
      <w:r w:rsidDel="00000000" w:rsidR="00000000" w:rsidRPr="00000000">
        <w:rPr>
          <w:rtl w:val="0"/>
        </w:rPr>
        <w:t xml:space="preserve"> Truy vấn tuần tự</w:t>
      </w:r>
    </w:p>
    <w:p w:rsidR="00000000" w:rsidDel="00000000" w:rsidP="00000000" w:rsidRDefault="00000000" w:rsidRPr="00000000" w14:paraId="00000026">
      <w:pPr>
        <w:tabs>
          <w:tab w:val="left" w:leader="none" w:pos="5400"/>
        </w:tabs>
        <w:rPr/>
      </w:pPr>
      <w:r w:rsidDel="00000000" w:rsidR="00000000" w:rsidRPr="00000000">
        <w:rPr>
          <w:b w:val="1"/>
          <w:rtl w:val="0"/>
        </w:rPr>
        <w:t xml:space="preserve">     C.</w:t>
      </w:r>
      <w:r w:rsidDel="00000000" w:rsidR="00000000" w:rsidRPr="00000000">
        <w:rPr>
          <w:rtl w:val="0"/>
        </w:rPr>
        <w:t xml:space="preserve"> Truy vấn tương tác</w:t>
        <w:tab/>
      </w:r>
      <w:r w:rsidDel="00000000" w:rsidR="00000000" w:rsidRPr="00000000">
        <w:rPr>
          <w:b w:val="1"/>
          <w:rtl w:val="0"/>
        </w:rPr>
        <w:t xml:space="preserve">     D.</w:t>
      </w:r>
      <w:r w:rsidDel="00000000" w:rsidR="00000000" w:rsidRPr="00000000">
        <w:rPr>
          <w:rtl w:val="0"/>
        </w:rPr>
        <w:t xml:space="preserve"> Truy vấn liên tục</w:t>
      </w:r>
    </w:p>
    <w:p w:rsidR="00000000" w:rsidDel="00000000" w:rsidP="00000000" w:rsidRDefault="00000000" w:rsidRPr="00000000" w14:paraId="00000027">
      <w:pPr>
        <w:rPr/>
      </w:pPr>
      <w:r w:rsidDel="00000000" w:rsidR="00000000" w:rsidRPr="00000000">
        <w:rPr>
          <w:b w:val="1"/>
          <w:rtl w:val="0"/>
        </w:rPr>
        <w:t xml:space="preserve">Câu 10.</w:t>
      </w:r>
      <w:r w:rsidDel="00000000" w:rsidR="00000000" w:rsidRPr="00000000">
        <w:rPr>
          <w:rtl w:val="0"/>
        </w:rPr>
        <w:t xml:space="preserve"> Port mặc định của dịch vụ HTTPS là:</w:t>
      </w:r>
    </w:p>
    <w:sdt>
      <w:sdtPr>
        <w:tag w:val="goog_rdk_4"/>
      </w:sdtPr>
      <w:sdtContent>
        <w:p w:rsidR="00000000" w:rsidDel="00000000" w:rsidP="00000000" w:rsidRDefault="00000000" w:rsidRPr="00000000" w14:paraId="00000028">
          <w:pPr>
            <w:tabs>
              <w:tab w:val="left" w:leader="none" w:pos="2700"/>
              <w:tab w:val="left" w:leader="none" w:pos="5400"/>
              <w:tab w:val="left" w:leader="none" w:pos="8100"/>
            </w:tabs>
            <w:rPr>
              <w:b w:val="1"/>
              <w:rPrChange w:author="Trịnh Thị Bích Thảo" w:id="2" w:date="2023-11-02T12:44:51Z">
                <w:rPr/>
              </w:rPrChange>
            </w:rPr>
          </w:pPr>
          <w:r w:rsidDel="00000000" w:rsidR="00000000" w:rsidRPr="00000000">
            <w:rPr>
              <w:b w:val="1"/>
              <w:rtl w:val="0"/>
            </w:rPr>
            <w:t xml:space="preserve">     A.</w:t>
          </w:r>
          <w:r w:rsidDel="00000000" w:rsidR="00000000" w:rsidRPr="00000000">
            <w:rPr>
              <w:rtl w:val="0"/>
            </w:rPr>
            <w:t xml:space="preserve"> 25</w:t>
            <w:tab/>
          </w:r>
          <w:r w:rsidDel="00000000" w:rsidR="00000000" w:rsidRPr="00000000">
            <w:rPr>
              <w:b w:val="1"/>
              <w:rtl w:val="0"/>
            </w:rPr>
            <w:t xml:space="preserve">     B.</w:t>
          </w:r>
          <w:r w:rsidDel="00000000" w:rsidR="00000000" w:rsidRPr="00000000">
            <w:rPr>
              <w:rtl w:val="0"/>
            </w:rPr>
            <w:t xml:space="preserve"> 53</w:t>
            <w:tab/>
          </w:r>
          <w:r w:rsidDel="00000000" w:rsidR="00000000" w:rsidRPr="00000000">
            <w:rPr>
              <w:b w:val="1"/>
              <w:rtl w:val="0"/>
            </w:rPr>
            <w:t xml:space="preserve">     C.</w:t>
          </w:r>
          <w:r w:rsidDel="00000000" w:rsidR="00000000" w:rsidRPr="00000000">
            <w:rPr>
              <w:rtl w:val="0"/>
            </w:rPr>
            <w:t xml:space="preserve"> 80</w:t>
            <w:tab/>
          </w:r>
          <w:r w:rsidDel="00000000" w:rsidR="00000000" w:rsidRPr="00000000">
            <w:rPr>
              <w:b w:val="1"/>
              <w:rtl w:val="0"/>
            </w:rPr>
            <w:t xml:space="preserve">     D.</w:t>
          </w:r>
          <w:sdt>
            <w:sdtPr>
              <w:tag w:val="goog_rdk_3"/>
            </w:sdtPr>
            <w:sdtContent>
              <w:r w:rsidDel="00000000" w:rsidR="00000000" w:rsidRPr="00000000">
                <w:rPr>
                  <w:b w:val="1"/>
                  <w:rtl w:val="0"/>
                  <w:rPrChange w:author="Trịnh Thị Bích Thảo" w:id="2" w:date="2023-11-02T12:44:51Z">
                    <w:rPr/>
                  </w:rPrChange>
                </w:rPr>
                <w:t xml:space="preserve"> 443</w:t>
              </w:r>
            </w:sdtContent>
          </w:sdt>
        </w:p>
      </w:sdtContent>
    </w:sdt>
    <w:p w:rsidR="00000000" w:rsidDel="00000000" w:rsidP="00000000" w:rsidRDefault="00000000" w:rsidRPr="00000000" w14:paraId="00000029">
      <w:pPr>
        <w:rPr/>
      </w:pPr>
      <w:r w:rsidDel="00000000" w:rsidR="00000000" w:rsidRPr="00000000">
        <w:rPr>
          <w:b w:val="1"/>
          <w:rtl w:val="0"/>
        </w:rPr>
        <w:t xml:space="preserve">Câu 11.</w:t>
      </w:r>
      <w:r w:rsidDel="00000000" w:rsidR="00000000" w:rsidRPr="00000000">
        <w:rPr>
          <w:rtl w:val="0"/>
        </w:rPr>
        <w:t xml:space="preserve"> Trong các định dạng header của segment UDP có 4 field:</w:t>
      </w:r>
    </w:p>
    <w:sdt>
      <w:sdtPr>
        <w:tag w:val="goog_rdk_6"/>
      </w:sdtPr>
      <w:sdtContent>
        <w:p w:rsidR="00000000" w:rsidDel="00000000" w:rsidP="00000000" w:rsidRDefault="00000000" w:rsidRPr="00000000" w14:paraId="0000002A">
          <w:pPr>
            <w:rPr>
              <w:b w:val="1"/>
              <w:rPrChange w:author="Trịnh Thị Bích Thảo" w:id="3" w:date="2023-11-02T12:45:02Z">
                <w:rPr/>
              </w:rPrChange>
            </w:rPr>
          </w:pPr>
          <w:r w:rsidDel="00000000" w:rsidR="00000000" w:rsidRPr="00000000">
            <w:rPr>
              <w:b w:val="1"/>
              <w:rtl w:val="0"/>
            </w:rPr>
            <w:t xml:space="preserve">     A.</w:t>
          </w:r>
          <w:sdt>
            <w:sdtPr>
              <w:tag w:val="goog_rdk_5"/>
            </w:sdtPr>
            <w:sdtContent>
              <w:r w:rsidDel="00000000" w:rsidR="00000000" w:rsidRPr="00000000">
                <w:rPr>
                  <w:b w:val="1"/>
                  <w:rtl w:val="0"/>
                  <w:rPrChange w:author="Trịnh Thị Bích Thảo" w:id="3" w:date="2023-11-02T12:45:02Z">
                    <w:rPr/>
                  </w:rPrChange>
                </w:rPr>
                <w:t xml:space="preserve"> Source port, destination port, length, checksum</w:t>
              </w:r>
            </w:sdtContent>
          </w:sdt>
        </w:p>
      </w:sdtContent>
    </w:sdt>
    <w:p w:rsidR="00000000" w:rsidDel="00000000" w:rsidP="00000000" w:rsidRDefault="00000000" w:rsidRPr="00000000" w14:paraId="0000002B">
      <w:pPr>
        <w:rPr/>
      </w:pPr>
      <w:r w:rsidDel="00000000" w:rsidR="00000000" w:rsidRPr="00000000">
        <w:rPr>
          <w:b w:val="1"/>
          <w:rtl w:val="0"/>
        </w:rPr>
        <w:t xml:space="preserve">     B.</w:t>
      </w:r>
      <w:r w:rsidDel="00000000" w:rsidR="00000000" w:rsidRPr="00000000">
        <w:rPr>
          <w:rtl w:val="0"/>
        </w:rPr>
        <w:t xml:space="preserve"> Source port, destination port, head length, checksum</w:t>
      </w:r>
    </w:p>
    <w:p w:rsidR="00000000" w:rsidDel="00000000" w:rsidP="00000000" w:rsidRDefault="00000000" w:rsidRPr="00000000" w14:paraId="0000002C">
      <w:pPr>
        <w:rPr/>
      </w:pPr>
      <w:r w:rsidDel="00000000" w:rsidR="00000000" w:rsidRPr="00000000">
        <w:rPr>
          <w:b w:val="1"/>
          <w:rtl w:val="0"/>
        </w:rPr>
        <w:t xml:space="preserve">     C.</w:t>
      </w:r>
      <w:r w:rsidDel="00000000" w:rsidR="00000000" w:rsidRPr="00000000">
        <w:rPr>
          <w:rtl w:val="0"/>
        </w:rPr>
        <w:t xml:space="preserve"> Source port, destination port, sequence number, acknowledgement number</w:t>
      </w:r>
    </w:p>
    <w:p w:rsidR="00000000" w:rsidDel="00000000" w:rsidP="00000000" w:rsidRDefault="00000000" w:rsidRPr="00000000" w14:paraId="0000002D">
      <w:pPr>
        <w:rPr/>
      </w:pPr>
      <w:r w:rsidDel="00000000" w:rsidR="00000000" w:rsidRPr="00000000">
        <w:rPr>
          <w:b w:val="1"/>
          <w:rtl w:val="0"/>
        </w:rPr>
        <w:t xml:space="preserve">     D.</w:t>
      </w:r>
      <w:r w:rsidDel="00000000" w:rsidR="00000000" w:rsidRPr="00000000">
        <w:rPr>
          <w:rtl w:val="0"/>
        </w:rPr>
        <w:t xml:space="preserve"> Source port, destination port, sequence number, receive window</w:t>
      </w:r>
    </w:p>
    <w:p w:rsidR="00000000" w:rsidDel="00000000" w:rsidP="00000000" w:rsidRDefault="00000000" w:rsidRPr="00000000" w14:paraId="0000002E">
      <w:pPr>
        <w:rPr/>
      </w:pPr>
      <w:r w:rsidDel="00000000" w:rsidR="00000000" w:rsidRPr="00000000">
        <w:rPr>
          <w:b w:val="1"/>
          <w:rtl w:val="0"/>
        </w:rPr>
        <w:t xml:space="preserve">Câu 12.</w:t>
      </w:r>
      <w:r w:rsidDel="00000000" w:rsidR="00000000" w:rsidRPr="00000000">
        <w:rPr>
          <w:rtl w:val="0"/>
        </w:rPr>
        <w:t xml:space="preserve"> Băng thông là gì?.</w:t>
      </w:r>
    </w:p>
    <w:p w:rsidR="00000000" w:rsidDel="00000000" w:rsidP="00000000" w:rsidRDefault="00000000" w:rsidRPr="00000000" w14:paraId="0000002F">
      <w:pPr>
        <w:rPr/>
      </w:pPr>
      <w:r w:rsidDel="00000000" w:rsidR="00000000" w:rsidRPr="00000000">
        <w:rPr>
          <w:b w:val="1"/>
          <w:rtl w:val="0"/>
        </w:rPr>
        <w:t xml:space="preserve">     A.</w:t>
      </w:r>
      <w:r w:rsidDel="00000000" w:rsidR="00000000" w:rsidRPr="00000000">
        <w:rPr>
          <w:rtl w:val="0"/>
        </w:rPr>
        <w:t xml:space="preserve"> Tốc độ (đơn vị bits/sec) mà tại đó các bits được truyền</w:t>
      </w:r>
    </w:p>
    <w:p w:rsidR="00000000" w:rsidDel="00000000" w:rsidP="00000000" w:rsidRDefault="00000000" w:rsidRPr="00000000" w14:paraId="00000030">
      <w:pPr>
        <w:rPr/>
      </w:pPr>
      <w:r w:rsidDel="00000000" w:rsidR="00000000" w:rsidRPr="00000000">
        <w:rPr>
          <w:b w:val="1"/>
          <w:rtl w:val="0"/>
        </w:rPr>
        <w:t xml:space="preserve">     B.</w:t>
      </w:r>
      <w:r w:rsidDel="00000000" w:rsidR="00000000" w:rsidRPr="00000000">
        <w:rPr>
          <w:rtl w:val="0"/>
        </w:rPr>
        <w:t xml:space="preserve"> Khoảng thời gian truyền mỗi gói tin trên mạng</w:t>
      </w:r>
    </w:p>
    <w:p w:rsidR="00000000" w:rsidDel="00000000" w:rsidP="00000000" w:rsidRDefault="00000000" w:rsidRPr="00000000" w14:paraId="00000031">
      <w:pPr>
        <w:rPr/>
      </w:pPr>
      <w:r w:rsidDel="00000000" w:rsidR="00000000" w:rsidRPr="00000000">
        <w:rPr>
          <w:b w:val="1"/>
          <w:rtl w:val="0"/>
        </w:rPr>
        <w:t xml:space="preserve">     C.</w:t>
      </w:r>
      <w:r w:rsidDel="00000000" w:rsidR="00000000" w:rsidRPr="00000000">
        <w:rPr>
          <w:rtl w:val="0"/>
        </w:rPr>
        <w:t xml:space="preserve"> Thời gian chờ của mỗi gói tin khi truyền đi</w:t>
      </w:r>
    </w:p>
    <w:p w:rsidR="00000000" w:rsidDel="00000000" w:rsidP="00000000" w:rsidRDefault="00000000" w:rsidRPr="00000000" w14:paraId="00000032">
      <w:pPr>
        <w:rPr>
          <w:b w:val="1"/>
          <w:color w:val="ff0000"/>
        </w:rPr>
      </w:pPr>
      <w:r w:rsidDel="00000000" w:rsidR="00000000" w:rsidRPr="00000000">
        <w:rPr>
          <w:b w:val="1"/>
          <w:rtl w:val="0"/>
        </w:rPr>
        <w:t xml:space="preserve">     </w:t>
      </w:r>
      <w:r w:rsidDel="00000000" w:rsidR="00000000" w:rsidRPr="00000000">
        <w:rPr>
          <w:b w:val="1"/>
          <w:color w:val="ff0000"/>
          <w:rtl w:val="0"/>
        </w:rPr>
        <w:t xml:space="preserve">D. Lượng dữ liệu truyền tối đa trong một đơn vị thời gian</w:t>
      </w:r>
    </w:p>
    <w:p w:rsidR="00000000" w:rsidDel="00000000" w:rsidP="00000000" w:rsidRDefault="00000000" w:rsidRPr="00000000" w14:paraId="00000033">
      <w:pPr>
        <w:rPr/>
      </w:pPr>
      <w:r w:rsidDel="00000000" w:rsidR="00000000" w:rsidRPr="00000000">
        <w:rPr>
          <w:b w:val="1"/>
          <w:rtl w:val="0"/>
        </w:rPr>
        <w:t xml:space="preserve">Câu 13.</w:t>
      </w:r>
      <w:r w:rsidDel="00000000" w:rsidR="00000000" w:rsidRPr="00000000">
        <w:rPr>
          <w:rtl w:val="0"/>
        </w:rPr>
        <w:t xml:space="preserve"> Phát biểu "Tốc độ mà tại đó các bits được truyền giữa bên gửi/bên nhận" là?</w:t>
      </w:r>
    </w:p>
    <w:sdt>
      <w:sdtPr>
        <w:tag w:val="goog_rdk_8"/>
      </w:sdtPr>
      <w:sdtContent>
        <w:p w:rsidR="00000000" w:rsidDel="00000000" w:rsidP="00000000" w:rsidRDefault="00000000" w:rsidRPr="00000000" w14:paraId="00000034">
          <w:pPr>
            <w:tabs>
              <w:tab w:val="left" w:leader="none" w:pos="5400"/>
            </w:tabs>
            <w:rPr>
              <w:b w:val="1"/>
              <w:rPrChange w:author="Trịnh Thị Bích Thảo" w:id="4" w:date="2023-11-02T12:49:55Z">
                <w:rPr/>
              </w:rPrChange>
            </w:rPr>
          </w:pPr>
          <w:r w:rsidDel="00000000" w:rsidR="00000000" w:rsidRPr="00000000">
            <w:rPr>
              <w:b w:val="1"/>
              <w:rtl w:val="0"/>
            </w:rPr>
            <w:t xml:space="preserve">     A.</w:t>
          </w:r>
          <w:r w:rsidDel="00000000" w:rsidR="00000000" w:rsidRPr="00000000">
            <w:rPr>
              <w:rtl w:val="0"/>
            </w:rPr>
            <w:t xml:space="preserve"> Băng thông</w:t>
            <w:tab/>
          </w:r>
          <w:r w:rsidDel="00000000" w:rsidR="00000000" w:rsidRPr="00000000">
            <w:rPr>
              <w:b w:val="1"/>
              <w:rtl w:val="0"/>
            </w:rPr>
            <w:t xml:space="preserve">     B.</w:t>
          </w:r>
          <w:sdt>
            <w:sdtPr>
              <w:tag w:val="goog_rdk_7"/>
            </w:sdtPr>
            <w:sdtContent>
              <w:r w:rsidDel="00000000" w:rsidR="00000000" w:rsidRPr="00000000">
                <w:rPr>
                  <w:b w:val="1"/>
                  <w:rtl w:val="0"/>
                  <w:rPrChange w:author="Trịnh Thị Bích Thảo" w:id="4" w:date="2023-11-02T12:49:55Z">
                    <w:rPr/>
                  </w:rPrChange>
                </w:rPr>
                <w:t xml:space="preserve"> Thông lượng</w:t>
              </w:r>
            </w:sdtContent>
          </w:sdt>
        </w:p>
      </w:sdtContent>
    </w:sdt>
    <w:p w:rsidR="00000000" w:rsidDel="00000000" w:rsidP="00000000" w:rsidRDefault="00000000" w:rsidRPr="00000000" w14:paraId="00000035">
      <w:pPr>
        <w:tabs>
          <w:tab w:val="left" w:leader="none" w:pos="5400"/>
        </w:tabs>
        <w:rPr/>
      </w:pPr>
      <w:r w:rsidDel="00000000" w:rsidR="00000000" w:rsidRPr="00000000">
        <w:rPr>
          <w:b w:val="1"/>
          <w:rtl w:val="0"/>
        </w:rPr>
        <w:t xml:space="preserve">     C.</w:t>
      </w:r>
      <w:r w:rsidDel="00000000" w:rsidR="00000000" w:rsidRPr="00000000">
        <w:rPr>
          <w:rtl w:val="0"/>
        </w:rPr>
        <w:t xml:space="preserve"> Độ trễ</w:t>
        <w:tab/>
      </w:r>
      <w:r w:rsidDel="00000000" w:rsidR="00000000" w:rsidRPr="00000000">
        <w:rPr>
          <w:b w:val="1"/>
          <w:rtl w:val="0"/>
        </w:rPr>
        <w:t xml:space="preserve">     D.</w:t>
      </w:r>
      <w:r w:rsidDel="00000000" w:rsidR="00000000" w:rsidRPr="00000000">
        <w:rPr>
          <w:rtl w:val="0"/>
        </w:rPr>
        <w:t xml:space="preserve"> Mất tin</w:t>
      </w:r>
    </w:p>
    <w:p w:rsidR="00000000" w:rsidDel="00000000" w:rsidP="00000000" w:rsidRDefault="00000000" w:rsidRPr="00000000" w14:paraId="00000036">
      <w:pPr>
        <w:rPr/>
      </w:pPr>
      <w:r w:rsidDel="00000000" w:rsidR="00000000" w:rsidRPr="00000000">
        <w:rPr>
          <w:b w:val="1"/>
          <w:rtl w:val="0"/>
        </w:rPr>
        <w:t xml:space="preserve">Câu 14.</w:t>
      </w:r>
      <w:r w:rsidDel="00000000" w:rsidR="00000000" w:rsidRPr="00000000">
        <w:rPr>
          <w:rtl w:val="0"/>
        </w:rPr>
        <w:t xml:space="preserve"> Độ trễ mạng là gì?.</w:t>
      </w:r>
    </w:p>
    <w:p w:rsidR="00000000" w:rsidDel="00000000" w:rsidP="00000000" w:rsidRDefault="00000000" w:rsidRPr="00000000" w14:paraId="00000037">
      <w:pPr>
        <w:rPr/>
      </w:pPr>
      <w:r w:rsidDel="00000000" w:rsidR="00000000" w:rsidRPr="00000000">
        <w:rPr>
          <w:b w:val="1"/>
          <w:rtl w:val="0"/>
        </w:rPr>
        <w:t xml:space="preserve">     A.</w:t>
      </w:r>
      <w:r w:rsidDel="00000000" w:rsidR="00000000" w:rsidRPr="00000000">
        <w:rPr>
          <w:rtl w:val="0"/>
        </w:rPr>
        <w:t xml:space="preserve"> Là khoảng thời gian truyền mỗi gói tin trên mạng</w:t>
      </w:r>
    </w:p>
    <w:p w:rsidR="00000000" w:rsidDel="00000000" w:rsidP="00000000" w:rsidRDefault="00000000" w:rsidRPr="00000000" w14:paraId="00000038">
      <w:pPr>
        <w:rPr>
          <w:b w:val="1"/>
          <w:color w:val="ff0000"/>
        </w:rPr>
      </w:pPr>
      <w:r w:rsidDel="00000000" w:rsidR="00000000" w:rsidRPr="00000000">
        <w:rPr>
          <w:b w:val="1"/>
          <w:rtl w:val="0"/>
        </w:rPr>
        <w:t xml:space="preserve">   </w:t>
      </w:r>
      <w:r w:rsidDel="00000000" w:rsidR="00000000" w:rsidRPr="00000000">
        <w:rPr>
          <w:b w:val="1"/>
          <w:color w:val="ff0000"/>
          <w:rtl w:val="0"/>
        </w:rPr>
        <w:t xml:space="preserve">  B. Tốc độ truyền mỗi gói tin chậm hơn so với bình thường</w:t>
      </w:r>
    </w:p>
    <w:p w:rsidR="00000000" w:rsidDel="00000000" w:rsidP="00000000" w:rsidRDefault="00000000" w:rsidRPr="00000000" w14:paraId="00000039">
      <w:pPr>
        <w:rPr/>
      </w:pPr>
      <w:r w:rsidDel="00000000" w:rsidR="00000000" w:rsidRPr="00000000">
        <w:rPr>
          <w:b w:val="1"/>
          <w:rtl w:val="0"/>
        </w:rPr>
        <w:t xml:space="preserve">     C.</w:t>
      </w:r>
      <w:r w:rsidDel="00000000" w:rsidR="00000000" w:rsidRPr="00000000">
        <w:rPr>
          <w:rtl w:val="0"/>
        </w:rPr>
        <w:t xml:space="preserve"> Hàng đợi bị đầy, nên gây hiện tượng trễ mạng</w:t>
      </w:r>
    </w:p>
    <w:p w:rsidR="00000000" w:rsidDel="00000000" w:rsidP="00000000" w:rsidRDefault="00000000" w:rsidRPr="00000000" w14:paraId="0000003A">
      <w:pPr>
        <w:rPr/>
      </w:pPr>
      <w:r w:rsidDel="00000000" w:rsidR="00000000" w:rsidRPr="00000000">
        <w:rPr>
          <w:b w:val="1"/>
          <w:rtl w:val="0"/>
        </w:rPr>
        <w:t xml:space="preserve">     D.</w:t>
      </w:r>
      <w:r w:rsidDel="00000000" w:rsidR="00000000" w:rsidRPr="00000000">
        <w:rPr>
          <w:rtl w:val="0"/>
        </w:rPr>
        <w:t xml:space="preserve"> Gói tin bị mất trong quá trình truyền dữ liệu</w:t>
      </w:r>
    </w:p>
    <w:p w:rsidR="00000000" w:rsidDel="00000000" w:rsidP="00000000" w:rsidRDefault="00000000" w:rsidRPr="00000000" w14:paraId="0000003B">
      <w:pPr>
        <w:rPr/>
      </w:pPr>
      <w:r w:rsidDel="00000000" w:rsidR="00000000" w:rsidRPr="00000000">
        <w:rPr>
          <w:b w:val="1"/>
          <w:rtl w:val="0"/>
        </w:rPr>
        <w:t xml:space="preserve">Câu 15.</w:t>
      </w:r>
      <w:r w:rsidDel="00000000" w:rsidR="00000000" w:rsidRPr="00000000">
        <w:rPr>
          <w:rtl w:val="0"/>
        </w:rPr>
        <w:t xml:space="preserve"> Khi hàng đợi bị đầy sẽ gây ra hiện tượng gì?. Một lựa chọn.</w:t>
      </w:r>
    </w:p>
    <w:p w:rsidR="00000000" w:rsidDel="00000000" w:rsidP="00000000" w:rsidRDefault="00000000" w:rsidRPr="00000000" w14:paraId="0000003C">
      <w:pPr>
        <w:tabs>
          <w:tab w:val="left" w:leader="none" w:pos="5400"/>
        </w:tabs>
        <w:rPr/>
      </w:pPr>
      <w:r w:rsidDel="00000000" w:rsidR="00000000" w:rsidRPr="00000000">
        <w:rPr>
          <w:b w:val="1"/>
          <w:rtl w:val="0"/>
        </w:rPr>
        <w:t xml:space="preserve">     A.</w:t>
      </w:r>
      <w:r w:rsidDel="00000000" w:rsidR="00000000" w:rsidRPr="00000000">
        <w:rPr>
          <w:rtl w:val="0"/>
        </w:rPr>
        <w:t xml:space="preserve"> Tràn băng thông</w:t>
        <w:tab/>
      </w:r>
      <w:r w:rsidDel="00000000" w:rsidR="00000000" w:rsidRPr="00000000">
        <w:rPr>
          <w:b w:val="1"/>
          <w:rtl w:val="0"/>
        </w:rPr>
        <w:t xml:space="preserve">     B.</w:t>
      </w:r>
      <w:r w:rsidDel="00000000" w:rsidR="00000000" w:rsidRPr="00000000">
        <w:rPr>
          <w:rtl w:val="0"/>
        </w:rPr>
        <w:t xml:space="preserve"> Độ trễ</w:t>
      </w:r>
    </w:p>
    <w:p w:rsidR="00000000" w:rsidDel="00000000" w:rsidP="00000000" w:rsidRDefault="00000000" w:rsidRPr="00000000" w14:paraId="0000003D">
      <w:pPr>
        <w:tabs>
          <w:tab w:val="left" w:leader="none" w:pos="5400"/>
        </w:tabs>
        <w:rPr/>
      </w:pPr>
      <w:r w:rsidDel="00000000" w:rsidR="00000000" w:rsidRPr="00000000">
        <w:rPr>
          <w:b w:val="1"/>
          <w:color w:val="ff0000"/>
          <w:rtl w:val="0"/>
        </w:rPr>
        <w:t xml:space="preserve">     C. Mất tin</w:t>
      </w:r>
      <w:r w:rsidDel="00000000" w:rsidR="00000000" w:rsidRPr="00000000">
        <w:rPr>
          <w:rtl w:val="0"/>
        </w:rPr>
        <w:tab/>
      </w:r>
      <w:r w:rsidDel="00000000" w:rsidR="00000000" w:rsidRPr="00000000">
        <w:rPr>
          <w:b w:val="1"/>
          <w:rtl w:val="0"/>
        </w:rPr>
        <w:t xml:space="preserve">     D.</w:t>
      </w:r>
      <w:r w:rsidDel="00000000" w:rsidR="00000000" w:rsidRPr="00000000">
        <w:rPr>
          <w:rtl w:val="0"/>
        </w:rPr>
        <w:t xml:space="preserve"> Bị đánh cắp thông tin</w:t>
      </w:r>
    </w:p>
    <w:p w:rsidR="00000000" w:rsidDel="00000000" w:rsidP="00000000" w:rsidRDefault="00000000" w:rsidRPr="00000000" w14:paraId="0000003E">
      <w:pPr>
        <w:rPr/>
      </w:pPr>
      <w:r w:rsidDel="00000000" w:rsidR="00000000" w:rsidRPr="00000000">
        <w:rPr>
          <w:b w:val="1"/>
          <w:rtl w:val="0"/>
        </w:rPr>
        <w:t xml:space="preserve">Câu 16.</w:t>
      </w:r>
      <w:r w:rsidDel="00000000" w:rsidR="00000000" w:rsidRPr="00000000">
        <w:rPr>
          <w:rtl w:val="0"/>
        </w:rPr>
        <w:t xml:space="preserve"> Đường truyền gói tin bị chậm có nghĩa là xảy ra hiện tượng gì?. Một lựa chọn.</w:t>
      </w:r>
    </w:p>
    <w:p w:rsidR="00000000" w:rsidDel="00000000" w:rsidP="00000000" w:rsidRDefault="00000000" w:rsidRPr="00000000" w14:paraId="0000003F">
      <w:pPr>
        <w:rPr/>
      </w:pPr>
      <w:r w:rsidDel="00000000" w:rsidR="00000000" w:rsidRPr="00000000">
        <w:rPr>
          <w:b w:val="1"/>
          <w:rtl w:val="0"/>
        </w:rPr>
        <w:t xml:space="preserve">     A.</w:t>
      </w:r>
      <w:r w:rsidDel="00000000" w:rsidR="00000000" w:rsidRPr="00000000">
        <w:rPr>
          <w:rtl w:val="0"/>
        </w:rPr>
        <w:t xml:space="preserve"> Độ trễ băng thông</w:t>
      </w:r>
    </w:p>
    <w:p w:rsidR="00000000" w:rsidDel="00000000" w:rsidP="00000000" w:rsidRDefault="00000000" w:rsidRPr="00000000" w14:paraId="00000040">
      <w:pPr>
        <w:rPr/>
      </w:pPr>
      <w:r w:rsidDel="00000000" w:rsidR="00000000" w:rsidRPr="00000000">
        <w:rPr>
          <w:b w:val="1"/>
          <w:rtl w:val="0"/>
        </w:rPr>
        <w:t xml:space="preserve">     B.</w:t>
      </w:r>
      <w:r w:rsidDel="00000000" w:rsidR="00000000" w:rsidRPr="00000000">
        <w:rPr>
          <w:rtl w:val="0"/>
        </w:rPr>
        <w:t xml:space="preserve"> Nút thắt cổ chai trong đường truyền dữ liệu</w:t>
      </w:r>
    </w:p>
    <w:p w:rsidR="00000000" w:rsidDel="00000000" w:rsidP="00000000" w:rsidRDefault="00000000" w:rsidRPr="00000000" w14:paraId="00000041">
      <w:pPr>
        <w:rPr>
          <w:b w:val="1"/>
          <w:color w:val="ff0000"/>
        </w:rPr>
      </w:pPr>
      <w:r w:rsidDel="00000000" w:rsidR="00000000" w:rsidRPr="00000000">
        <w:rPr>
          <w:b w:val="1"/>
          <w:rtl w:val="0"/>
        </w:rPr>
        <w:t xml:space="preserve">     </w:t>
      </w:r>
      <w:r w:rsidDel="00000000" w:rsidR="00000000" w:rsidRPr="00000000">
        <w:rPr>
          <w:b w:val="1"/>
          <w:color w:val="ff0000"/>
          <w:rtl w:val="0"/>
        </w:rPr>
        <w:t xml:space="preserve">C. Cả hai câu trên đều đúng</w:t>
      </w:r>
    </w:p>
    <w:p w:rsidR="00000000" w:rsidDel="00000000" w:rsidP="00000000" w:rsidRDefault="00000000" w:rsidRPr="00000000" w14:paraId="00000042">
      <w:pPr>
        <w:rPr/>
      </w:pPr>
      <w:r w:rsidDel="00000000" w:rsidR="00000000" w:rsidRPr="00000000">
        <w:rPr>
          <w:b w:val="1"/>
          <w:rtl w:val="0"/>
        </w:rPr>
        <w:t xml:space="preserve">     D.</w:t>
      </w:r>
      <w:r w:rsidDel="00000000" w:rsidR="00000000" w:rsidRPr="00000000">
        <w:rPr>
          <w:rtl w:val="0"/>
        </w:rPr>
        <w:t xml:space="preserve"> Cả hai câu trên đều sai</w:t>
      </w:r>
    </w:p>
    <w:p w:rsidR="00000000" w:rsidDel="00000000" w:rsidP="00000000" w:rsidRDefault="00000000" w:rsidRPr="00000000" w14:paraId="00000043">
      <w:pPr>
        <w:rPr/>
      </w:pPr>
      <w:r w:rsidDel="00000000" w:rsidR="00000000" w:rsidRPr="00000000">
        <w:rPr>
          <w:b w:val="1"/>
          <w:rtl w:val="0"/>
        </w:rPr>
        <w:t xml:space="preserve">Câu 17.</w:t>
      </w:r>
      <w:r w:rsidDel="00000000" w:rsidR="00000000" w:rsidRPr="00000000">
        <w:rPr>
          <w:rtl w:val="0"/>
        </w:rPr>
        <w:t xml:space="preserve"> Nguyên nhân gây ra độ trễ và mất tin là gì?. Một lựa chọn.</w:t>
      </w:r>
    </w:p>
    <w:p w:rsidR="00000000" w:rsidDel="00000000" w:rsidP="00000000" w:rsidRDefault="00000000" w:rsidRPr="00000000" w14:paraId="00000044">
      <w:pPr>
        <w:rPr/>
      </w:pPr>
      <w:r w:rsidDel="00000000" w:rsidR="00000000" w:rsidRPr="00000000">
        <w:rPr>
          <w:b w:val="1"/>
          <w:rtl w:val="0"/>
        </w:rPr>
        <w:t xml:space="preserve">     A.</w:t>
      </w:r>
      <w:r w:rsidDel="00000000" w:rsidR="00000000" w:rsidRPr="00000000">
        <w:rPr>
          <w:rtl w:val="0"/>
        </w:rPr>
        <w:t xml:space="preserve"> Tốc độ đến của các gói tin vượt quá khả năng đường ra</w:t>
      </w:r>
    </w:p>
    <w:p w:rsidR="00000000" w:rsidDel="00000000" w:rsidP="00000000" w:rsidRDefault="00000000" w:rsidRPr="00000000" w14:paraId="00000045">
      <w:pPr>
        <w:rPr/>
      </w:pPr>
      <w:r w:rsidDel="00000000" w:rsidR="00000000" w:rsidRPr="00000000">
        <w:rPr>
          <w:b w:val="1"/>
          <w:rtl w:val="0"/>
        </w:rPr>
        <w:t xml:space="preserve">     B.</w:t>
      </w:r>
      <w:r w:rsidDel="00000000" w:rsidR="00000000" w:rsidRPr="00000000">
        <w:rPr>
          <w:rtl w:val="0"/>
        </w:rPr>
        <w:t xml:space="preserve"> Các gói tin phải xếp hàng chờ đến lượt</w:t>
      </w:r>
    </w:p>
    <w:p w:rsidR="00000000" w:rsidDel="00000000" w:rsidP="00000000" w:rsidRDefault="00000000" w:rsidRPr="00000000" w14:paraId="00000046">
      <w:pPr>
        <w:rPr/>
      </w:pPr>
      <w:r w:rsidDel="00000000" w:rsidR="00000000" w:rsidRPr="00000000">
        <w:rPr>
          <w:b w:val="1"/>
          <w:rtl w:val="0"/>
        </w:rPr>
        <w:t xml:space="preserve">     C.</w:t>
      </w:r>
      <w:r w:rsidDel="00000000" w:rsidR="00000000" w:rsidRPr="00000000">
        <w:rPr>
          <w:rtl w:val="0"/>
        </w:rPr>
        <w:t xml:space="preserve"> Băng thông của đường truyền bị thu hẹp</w:t>
      </w:r>
    </w:p>
    <w:p w:rsidR="00000000" w:rsidDel="00000000" w:rsidP="00000000" w:rsidRDefault="00000000" w:rsidRPr="00000000" w14:paraId="00000047">
      <w:pPr>
        <w:rPr>
          <w:b w:val="1"/>
          <w:color w:val="ff0000"/>
        </w:rPr>
      </w:pPr>
      <w:r w:rsidDel="00000000" w:rsidR="00000000" w:rsidRPr="00000000">
        <w:rPr>
          <w:b w:val="1"/>
          <w:rtl w:val="0"/>
        </w:rPr>
        <w:t xml:space="preserve">     </w:t>
      </w:r>
      <w:r w:rsidDel="00000000" w:rsidR="00000000" w:rsidRPr="00000000">
        <w:rPr>
          <w:b w:val="1"/>
          <w:color w:val="ff0000"/>
          <w:rtl w:val="0"/>
        </w:rPr>
        <w:t xml:space="preserve">D. Tất cả các câu trên đều đúng</w:t>
      </w:r>
    </w:p>
    <w:p w:rsidR="00000000" w:rsidDel="00000000" w:rsidP="00000000" w:rsidRDefault="00000000" w:rsidRPr="00000000" w14:paraId="00000048">
      <w:pPr>
        <w:rPr/>
      </w:pPr>
      <w:r w:rsidDel="00000000" w:rsidR="00000000" w:rsidRPr="00000000">
        <w:rPr>
          <w:b w:val="1"/>
          <w:rtl w:val="0"/>
        </w:rPr>
        <w:t xml:space="preserve">Câu 18.</w:t>
      </w:r>
      <w:r w:rsidDel="00000000" w:rsidR="00000000" w:rsidRPr="00000000">
        <w:rPr>
          <w:rtl w:val="0"/>
        </w:rPr>
        <w:t xml:space="preserve"> Hãy chọn từ/cụm từ tương ứng để hoàn thiện khẳng định sau: " Mất tin là nguyên nhân do ... của mỗi đường truyền bị đầy". Một lựa chọn.</w:t>
      </w:r>
    </w:p>
    <w:p w:rsidR="00000000" w:rsidDel="00000000" w:rsidP="00000000" w:rsidRDefault="00000000" w:rsidRPr="00000000" w14:paraId="00000049">
      <w:pPr>
        <w:tabs>
          <w:tab w:val="left" w:leader="none" w:pos="2700"/>
          <w:tab w:val="left" w:leader="none" w:pos="5400"/>
          <w:tab w:val="left" w:leader="none" w:pos="8100"/>
        </w:tabs>
        <w:rPr/>
      </w:pPr>
      <w:r w:rsidDel="00000000" w:rsidR="00000000" w:rsidRPr="00000000">
        <w:rPr>
          <w:b w:val="1"/>
          <w:rtl w:val="0"/>
        </w:rPr>
        <w:t xml:space="preserve">     A.</w:t>
      </w:r>
      <w:r w:rsidDel="00000000" w:rsidR="00000000" w:rsidRPr="00000000">
        <w:rPr>
          <w:rtl w:val="0"/>
        </w:rPr>
        <w:t xml:space="preserve"> Độ trễ</w:t>
        <w:tab/>
      </w:r>
      <w:r w:rsidDel="00000000" w:rsidR="00000000" w:rsidRPr="00000000">
        <w:rPr>
          <w:b w:val="1"/>
          <w:rtl w:val="0"/>
        </w:rPr>
        <w:t xml:space="preserve">     B.</w:t>
      </w:r>
      <w:r w:rsidDel="00000000" w:rsidR="00000000" w:rsidRPr="00000000">
        <w:rPr>
          <w:rtl w:val="0"/>
        </w:rPr>
        <w:t xml:space="preserve"> Giao thức</w:t>
        <w:tab/>
      </w:r>
      <w:r w:rsidDel="00000000" w:rsidR="00000000" w:rsidRPr="00000000">
        <w:rPr>
          <w:b w:val="1"/>
          <w:rtl w:val="0"/>
        </w:rPr>
        <w:t xml:space="preserve">    </w:t>
      </w:r>
      <w:r w:rsidDel="00000000" w:rsidR="00000000" w:rsidRPr="00000000">
        <w:rPr>
          <w:b w:val="1"/>
          <w:color w:val="ff0000"/>
          <w:rtl w:val="0"/>
        </w:rPr>
        <w:t xml:space="preserve"> C. Hàng đợi</w:t>
      </w:r>
      <w:r w:rsidDel="00000000" w:rsidR="00000000" w:rsidRPr="00000000">
        <w:rPr>
          <w:rtl w:val="0"/>
        </w:rPr>
        <w:tab/>
      </w:r>
      <w:r w:rsidDel="00000000" w:rsidR="00000000" w:rsidRPr="00000000">
        <w:rPr>
          <w:b w:val="1"/>
          <w:rtl w:val="0"/>
        </w:rPr>
        <w:t xml:space="preserve">     D.</w:t>
      </w:r>
      <w:r w:rsidDel="00000000" w:rsidR="00000000" w:rsidRPr="00000000">
        <w:rPr>
          <w:rtl w:val="0"/>
        </w:rPr>
        <w:t xml:space="preserve"> Tốc độ</w:t>
      </w:r>
    </w:p>
    <w:p w:rsidR="00000000" w:rsidDel="00000000" w:rsidP="00000000" w:rsidRDefault="00000000" w:rsidRPr="00000000" w14:paraId="0000004A">
      <w:pPr>
        <w:rPr/>
      </w:pPr>
      <w:r w:rsidDel="00000000" w:rsidR="00000000" w:rsidRPr="00000000">
        <w:rPr>
          <w:b w:val="1"/>
          <w:rtl w:val="0"/>
        </w:rPr>
        <w:t xml:space="preserve">Câu 19.</w:t>
      </w:r>
      <w:r w:rsidDel="00000000" w:rsidR="00000000" w:rsidRPr="00000000">
        <w:rPr>
          <w:rtl w:val="0"/>
        </w:rPr>
        <w:t xml:space="preserve"> Trong các mô hình sau, mô hình nào là mô hình mạng được dùng phổ biến hiện nay?. Một lựa chọn.</w:t>
      </w:r>
    </w:p>
    <w:p w:rsidR="00000000" w:rsidDel="00000000" w:rsidP="00000000" w:rsidRDefault="00000000" w:rsidRPr="00000000" w14:paraId="0000004B">
      <w:pPr>
        <w:tabs>
          <w:tab w:val="left" w:leader="none" w:pos="5400"/>
        </w:tabs>
        <w:rPr/>
      </w:pPr>
      <w:r w:rsidDel="00000000" w:rsidR="00000000" w:rsidRPr="00000000">
        <w:rPr>
          <w:b w:val="1"/>
          <w:rtl w:val="0"/>
        </w:rPr>
        <w:t xml:space="preserve">     A.</w:t>
      </w:r>
      <w:r w:rsidDel="00000000" w:rsidR="00000000" w:rsidRPr="00000000">
        <w:rPr>
          <w:rtl w:val="0"/>
        </w:rPr>
        <w:t xml:space="preserve"> Peer - to - Peer</w:t>
        <w:tab/>
      </w:r>
      <w:r w:rsidDel="00000000" w:rsidR="00000000" w:rsidRPr="00000000">
        <w:rPr>
          <w:b w:val="1"/>
          <w:rtl w:val="0"/>
        </w:rPr>
        <w:t xml:space="preserve">     B.</w:t>
      </w:r>
      <w:r w:rsidDel="00000000" w:rsidR="00000000" w:rsidRPr="00000000">
        <w:rPr>
          <w:rtl w:val="0"/>
        </w:rPr>
        <w:t xml:space="preserve"> Remote Access</w:t>
      </w:r>
    </w:p>
    <w:p w:rsidR="00000000" w:rsidDel="00000000" w:rsidP="00000000" w:rsidRDefault="00000000" w:rsidRPr="00000000" w14:paraId="0000004C">
      <w:pPr>
        <w:tabs>
          <w:tab w:val="left" w:leader="none" w:pos="5400"/>
        </w:tabs>
        <w:rPr>
          <w:b w:val="1"/>
          <w:color w:val="ff0000"/>
        </w:rPr>
      </w:pPr>
      <w:r w:rsidDel="00000000" w:rsidR="00000000" w:rsidRPr="00000000">
        <w:rPr>
          <w:b w:val="1"/>
          <w:rtl w:val="0"/>
        </w:rPr>
        <w:t xml:space="preserve">     C.</w:t>
      </w:r>
      <w:r w:rsidDel="00000000" w:rsidR="00000000" w:rsidRPr="00000000">
        <w:rPr>
          <w:rtl w:val="0"/>
        </w:rPr>
        <w:t xml:space="preserve"> Terminal - Mainframe</w:t>
        <w:tab/>
      </w:r>
      <w:r w:rsidDel="00000000" w:rsidR="00000000" w:rsidRPr="00000000">
        <w:rPr>
          <w:b w:val="1"/>
          <w:rtl w:val="0"/>
        </w:rPr>
        <w:t xml:space="preserve">     </w:t>
      </w:r>
      <w:r w:rsidDel="00000000" w:rsidR="00000000" w:rsidRPr="00000000">
        <w:rPr>
          <w:b w:val="1"/>
          <w:color w:val="ff0000"/>
          <w:rtl w:val="0"/>
        </w:rPr>
        <w:t xml:space="preserve">D. Client – Server</w:t>
      </w:r>
    </w:p>
    <w:p w:rsidR="00000000" w:rsidDel="00000000" w:rsidP="00000000" w:rsidRDefault="00000000" w:rsidRPr="00000000" w14:paraId="0000004D">
      <w:pPr>
        <w:rPr/>
      </w:pPr>
      <w:r w:rsidDel="00000000" w:rsidR="00000000" w:rsidRPr="00000000">
        <w:rPr>
          <w:b w:val="1"/>
          <w:rtl w:val="0"/>
        </w:rPr>
        <w:t xml:space="preserve">Câu 20.</w:t>
      </w:r>
      <w:r w:rsidDel="00000000" w:rsidR="00000000" w:rsidRPr="00000000">
        <w:rPr>
          <w:rtl w:val="0"/>
        </w:rPr>
        <w:t xml:space="preserve"> Tầng nào dưới đây không thuộc mô hình TCP/IP</w:t>
      </w:r>
    </w:p>
    <w:p w:rsidR="00000000" w:rsidDel="00000000" w:rsidP="00000000" w:rsidRDefault="00000000" w:rsidRPr="00000000" w14:paraId="0000004E">
      <w:pPr>
        <w:tabs>
          <w:tab w:val="left" w:leader="none" w:pos="5400"/>
        </w:tabs>
        <w:rPr>
          <w:b w:val="1"/>
          <w:color w:val="ff0000"/>
        </w:rPr>
      </w:pPr>
      <w:r w:rsidDel="00000000" w:rsidR="00000000" w:rsidRPr="00000000">
        <w:rPr>
          <w:b w:val="1"/>
          <w:rtl w:val="0"/>
        </w:rPr>
        <w:t xml:space="preserve">     A.</w:t>
      </w:r>
      <w:r w:rsidDel="00000000" w:rsidR="00000000" w:rsidRPr="00000000">
        <w:rPr>
          <w:rtl w:val="0"/>
        </w:rPr>
        <w:t xml:space="preserve"> Tầng Applicaton</w:t>
        <w:tab/>
      </w:r>
      <w:r w:rsidDel="00000000" w:rsidR="00000000" w:rsidRPr="00000000">
        <w:rPr>
          <w:b w:val="1"/>
          <w:rtl w:val="0"/>
        </w:rPr>
        <w:t xml:space="preserve">     </w:t>
      </w:r>
      <w:r w:rsidDel="00000000" w:rsidR="00000000" w:rsidRPr="00000000">
        <w:rPr>
          <w:b w:val="1"/>
          <w:color w:val="ff0000"/>
          <w:rtl w:val="0"/>
        </w:rPr>
        <w:t xml:space="preserve">B. Tầng Session</w:t>
      </w:r>
    </w:p>
    <w:p w:rsidR="00000000" w:rsidDel="00000000" w:rsidP="00000000" w:rsidRDefault="00000000" w:rsidRPr="00000000" w14:paraId="0000004F">
      <w:pPr>
        <w:tabs>
          <w:tab w:val="left" w:leader="none" w:pos="5400"/>
        </w:tabs>
        <w:rPr/>
      </w:pPr>
      <w:r w:rsidDel="00000000" w:rsidR="00000000" w:rsidRPr="00000000">
        <w:rPr>
          <w:b w:val="1"/>
          <w:rtl w:val="0"/>
        </w:rPr>
        <w:t xml:space="preserve">     C.</w:t>
      </w:r>
      <w:r w:rsidDel="00000000" w:rsidR="00000000" w:rsidRPr="00000000">
        <w:rPr>
          <w:rtl w:val="0"/>
        </w:rPr>
        <w:t xml:space="preserve"> Tầng Link</w:t>
        <w:tab/>
      </w:r>
      <w:r w:rsidDel="00000000" w:rsidR="00000000" w:rsidRPr="00000000">
        <w:rPr>
          <w:b w:val="1"/>
          <w:rtl w:val="0"/>
        </w:rPr>
        <w:t xml:space="preserve">     D.</w:t>
      </w:r>
      <w:r w:rsidDel="00000000" w:rsidR="00000000" w:rsidRPr="00000000">
        <w:rPr>
          <w:rtl w:val="0"/>
        </w:rPr>
        <w:t xml:space="preserve"> Tầng Network</w:t>
      </w:r>
    </w:p>
    <w:p w:rsidR="00000000" w:rsidDel="00000000" w:rsidP="00000000" w:rsidRDefault="00000000" w:rsidRPr="00000000" w14:paraId="00000050">
      <w:pPr>
        <w:rPr/>
      </w:pPr>
      <w:r w:rsidDel="00000000" w:rsidR="00000000" w:rsidRPr="00000000">
        <w:rPr>
          <w:b w:val="1"/>
          <w:rtl w:val="0"/>
        </w:rPr>
        <w:t xml:space="preserve">Câu 21.</w:t>
      </w:r>
      <w:r w:rsidDel="00000000" w:rsidR="00000000" w:rsidRPr="00000000">
        <w:rPr>
          <w:rtl w:val="0"/>
        </w:rPr>
        <w:t xml:space="preserve"> Đơn vị dữ liệu theo các tầng trong mô hình TCP/IP</w:t>
      </w:r>
    </w:p>
    <w:p w:rsidR="00000000" w:rsidDel="00000000" w:rsidP="00000000" w:rsidRDefault="00000000" w:rsidRPr="00000000" w14:paraId="00000051">
      <w:pPr>
        <w:tabs>
          <w:tab w:val="left" w:leader="none" w:pos="5400"/>
        </w:tabs>
        <w:rPr/>
      </w:pPr>
      <w:r w:rsidDel="00000000" w:rsidR="00000000" w:rsidRPr="00000000">
        <w:rPr>
          <w:b w:val="1"/>
          <w:rtl w:val="0"/>
        </w:rPr>
        <w:t xml:space="preserve">     A.</w:t>
      </w:r>
      <w:r w:rsidDel="00000000" w:rsidR="00000000" w:rsidRPr="00000000">
        <w:rPr>
          <w:rtl w:val="0"/>
        </w:rPr>
        <w:t xml:space="preserve"> Data ,Packet ,Segment , Bit, Frame</w:t>
        <w:tab/>
      </w:r>
      <w:r w:rsidDel="00000000" w:rsidR="00000000" w:rsidRPr="00000000">
        <w:rPr>
          <w:b w:val="1"/>
          <w:rtl w:val="0"/>
        </w:rPr>
        <w:t xml:space="preserve">     B.</w:t>
      </w:r>
      <w:r w:rsidDel="00000000" w:rsidR="00000000" w:rsidRPr="00000000">
        <w:rPr>
          <w:rtl w:val="0"/>
        </w:rPr>
        <w:t xml:space="preserve"> Data ,Packet ,Segment , Frame , Bit</w:t>
      </w:r>
    </w:p>
    <w:p w:rsidR="00000000" w:rsidDel="00000000" w:rsidP="00000000" w:rsidRDefault="00000000" w:rsidRPr="00000000" w14:paraId="00000052">
      <w:pPr>
        <w:tabs>
          <w:tab w:val="left" w:leader="none" w:pos="5400"/>
        </w:tabs>
        <w:rPr/>
      </w:pPr>
      <w:r w:rsidDel="00000000" w:rsidR="00000000" w:rsidRPr="00000000">
        <w:rPr>
          <w:b w:val="1"/>
          <w:rtl w:val="0"/>
        </w:rPr>
        <w:t xml:space="preserve">     </w:t>
      </w:r>
      <w:r w:rsidDel="00000000" w:rsidR="00000000" w:rsidRPr="00000000">
        <w:rPr>
          <w:b w:val="1"/>
          <w:color w:val="ff0000"/>
          <w:rtl w:val="0"/>
        </w:rPr>
        <w:t xml:space="preserve">C. Data ,Segment,Packet,Frame,Bit</w:t>
      </w:r>
      <w:r w:rsidDel="00000000" w:rsidR="00000000" w:rsidRPr="00000000">
        <w:rPr>
          <w:rtl w:val="0"/>
        </w:rPr>
        <w:tab/>
      </w:r>
      <w:r w:rsidDel="00000000" w:rsidR="00000000" w:rsidRPr="00000000">
        <w:rPr>
          <w:b w:val="1"/>
          <w:rtl w:val="0"/>
        </w:rPr>
        <w:t xml:space="preserve">     D.</w:t>
      </w:r>
      <w:r w:rsidDel="00000000" w:rsidR="00000000" w:rsidRPr="00000000">
        <w:rPr>
          <w:rtl w:val="0"/>
        </w:rPr>
        <w:t xml:space="preserve"> Data ,Segment,Packet Bit,Frame</w:t>
      </w:r>
    </w:p>
    <w:p w:rsidR="00000000" w:rsidDel="00000000" w:rsidP="00000000" w:rsidRDefault="00000000" w:rsidRPr="00000000" w14:paraId="00000053">
      <w:pPr>
        <w:rPr/>
      </w:pPr>
      <w:r w:rsidDel="00000000" w:rsidR="00000000" w:rsidRPr="00000000">
        <w:rPr>
          <w:b w:val="1"/>
          <w:rtl w:val="0"/>
        </w:rPr>
        <w:t xml:space="preserve">Câu 22.</w:t>
      </w:r>
      <w:r w:rsidDel="00000000" w:rsidR="00000000" w:rsidRPr="00000000">
        <w:rPr>
          <w:rtl w:val="0"/>
        </w:rPr>
        <w:t xml:space="preserve"> :Thứ tự đúng từ trên xuống dưới trong mô hình OSI là:</w:t>
      </w:r>
    </w:p>
    <w:p w:rsidR="00000000" w:rsidDel="00000000" w:rsidP="00000000" w:rsidRDefault="00000000" w:rsidRPr="00000000" w14:paraId="00000054">
      <w:pPr>
        <w:rPr/>
      </w:pPr>
      <w:r w:rsidDel="00000000" w:rsidR="00000000" w:rsidRPr="00000000">
        <w:rPr>
          <w:b w:val="1"/>
          <w:rtl w:val="0"/>
        </w:rPr>
        <w:t xml:space="preserve">     A.</w:t>
      </w:r>
      <w:r w:rsidDel="00000000" w:rsidR="00000000" w:rsidRPr="00000000">
        <w:rPr>
          <w:rtl w:val="0"/>
        </w:rPr>
        <w:t xml:space="preserve"> Application – Transport – Sesstion – Presentation – Network – Physical – Data Link</w:t>
      </w:r>
    </w:p>
    <w:p w:rsidR="00000000" w:rsidDel="00000000" w:rsidP="00000000" w:rsidRDefault="00000000" w:rsidRPr="00000000" w14:paraId="00000055">
      <w:pPr>
        <w:rPr>
          <w:b w:val="1"/>
          <w:color w:val="ff0000"/>
        </w:rPr>
      </w:pPr>
      <w:r w:rsidDel="00000000" w:rsidR="00000000" w:rsidRPr="00000000">
        <w:rPr>
          <w:b w:val="1"/>
          <w:rtl w:val="0"/>
        </w:rPr>
        <w:t xml:space="preserve">    </w:t>
      </w:r>
      <w:r w:rsidDel="00000000" w:rsidR="00000000" w:rsidRPr="00000000">
        <w:rPr>
          <w:b w:val="1"/>
          <w:color w:val="ff0000"/>
          <w:rtl w:val="0"/>
        </w:rPr>
        <w:t xml:space="preserve"> B. Application – Presentation – Session – Transport – Network – Data Link - Physical</w:t>
      </w:r>
    </w:p>
    <w:p w:rsidR="00000000" w:rsidDel="00000000" w:rsidP="00000000" w:rsidRDefault="00000000" w:rsidRPr="00000000" w14:paraId="00000056">
      <w:pPr>
        <w:rPr/>
      </w:pPr>
      <w:r w:rsidDel="00000000" w:rsidR="00000000" w:rsidRPr="00000000">
        <w:rPr>
          <w:b w:val="1"/>
          <w:rtl w:val="0"/>
        </w:rPr>
        <w:t xml:space="preserve">     C.</w:t>
      </w:r>
      <w:r w:rsidDel="00000000" w:rsidR="00000000" w:rsidRPr="00000000">
        <w:rPr>
          <w:rtl w:val="0"/>
        </w:rPr>
        <w:t xml:space="preserve"> Application – Session – Presentation – Transport – Network – Data Link – Physical</w:t>
      </w:r>
    </w:p>
    <w:p w:rsidR="00000000" w:rsidDel="00000000" w:rsidP="00000000" w:rsidRDefault="00000000" w:rsidRPr="00000000" w14:paraId="00000057">
      <w:pPr>
        <w:rPr/>
      </w:pPr>
      <w:r w:rsidDel="00000000" w:rsidR="00000000" w:rsidRPr="00000000">
        <w:rPr>
          <w:b w:val="1"/>
          <w:rtl w:val="0"/>
        </w:rPr>
        <w:t xml:space="preserve">     D.</w:t>
      </w:r>
      <w:r w:rsidDel="00000000" w:rsidR="00000000" w:rsidRPr="00000000">
        <w:rPr>
          <w:rtl w:val="0"/>
        </w:rPr>
        <w:t xml:space="preserve"> Application – Presentation – Session – Transport – Internet – Data Link – Physical</w:t>
      </w:r>
    </w:p>
    <w:p w:rsidR="00000000" w:rsidDel="00000000" w:rsidP="00000000" w:rsidRDefault="00000000" w:rsidRPr="00000000" w14:paraId="00000058">
      <w:pPr>
        <w:rPr/>
      </w:pPr>
      <w:r w:rsidDel="00000000" w:rsidR="00000000" w:rsidRPr="00000000">
        <w:rPr>
          <w:b w:val="1"/>
          <w:rtl w:val="0"/>
        </w:rPr>
        <w:t xml:space="preserve">Câu 23.</w:t>
      </w:r>
      <w:r w:rsidDel="00000000" w:rsidR="00000000" w:rsidRPr="00000000">
        <w:rPr>
          <w:rtl w:val="0"/>
        </w:rPr>
        <w:t xml:space="preserve"> TCP và UDP hoạt động ở tầng nào các chồng giao thức?</w:t>
      </w:r>
    </w:p>
    <w:p w:rsidR="00000000" w:rsidDel="00000000" w:rsidP="00000000" w:rsidRDefault="00000000" w:rsidRPr="00000000" w14:paraId="00000059">
      <w:pPr>
        <w:tabs>
          <w:tab w:val="left" w:leader="none" w:pos="5400"/>
        </w:tabs>
        <w:rPr/>
      </w:pPr>
      <w:r w:rsidDel="00000000" w:rsidR="00000000" w:rsidRPr="00000000">
        <w:rPr>
          <w:b w:val="1"/>
          <w:color w:val="ff0000"/>
          <w:rtl w:val="0"/>
        </w:rPr>
        <w:t xml:space="preserve">     A. Tầng vận chuyển</w:t>
      </w:r>
      <w:r w:rsidDel="00000000" w:rsidR="00000000" w:rsidRPr="00000000">
        <w:rPr>
          <w:rtl w:val="0"/>
        </w:rPr>
        <w:tab/>
      </w:r>
      <w:r w:rsidDel="00000000" w:rsidR="00000000" w:rsidRPr="00000000">
        <w:rPr>
          <w:b w:val="1"/>
          <w:rtl w:val="0"/>
        </w:rPr>
        <w:t xml:space="preserve">     B.</w:t>
      </w:r>
      <w:r w:rsidDel="00000000" w:rsidR="00000000" w:rsidRPr="00000000">
        <w:rPr>
          <w:rtl w:val="0"/>
        </w:rPr>
        <w:t xml:space="preserve"> Tầng mạng</w:t>
      </w:r>
    </w:p>
    <w:p w:rsidR="00000000" w:rsidDel="00000000" w:rsidP="00000000" w:rsidRDefault="00000000" w:rsidRPr="00000000" w14:paraId="0000005A">
      <w:pPr>
        <w:tabs>
          <w:tab w:val="left" w:leader="none" w:pos="5400"/>
        </w:tabs>
        <w:rPr/>
      </w:pPr>
      <w:r w:rsidDel="00000000" w:rsidR="00000000" w:rsidRPr="00000000">
        <w:rPr>
          <w:b w:val="1"/>
          <w:rtl w:val="0"/>
        </w:rPr>
        <w:t xml:space="preserve">     C.</w:t>
      </w:r>
      <w:r w:rsidDel="00000000" w:rsidR="00000000" w:rsidRPr="00000000">
        <w:rPr>
          <w:rtl w:val="0"/>
        </w:rPr>
        <w:t xml:space="preserve"> Tầng liên kết</w:t>
        <w:tab/>
      </w:r>
      <w:r w:rsidDel="00000000" w:rsidR="00000000" w:rsidRPr="00000000">
        <w:rPr>
          <w:b w:val="1"/>
          <w:rtl w:val="0"/>
        </w:rPr>
        <w:t xml:space="preserve">     D.</w:t>
      </w:r>
      <w:r w:rsidDel="00000000" w:rsidR="00000000" w:rsidRPr="00000000">
        <w:rPr>
          <w:rtl w:val="0"/>
        </w:rPr>
        <w:t xml:space="preserve"> Tầng Ứng Dụng</w:t>
      </w:r>
    </w:p>
    <w:p w:rsidR="00000000" w:rsidDel="00000000" w:rsidP="00000000" w:rsidRDefault="00000000" w:rsidRPr="00000000" w14:paraId="0000005B">
      <w:pPr>
        <w:rPr/>
      </w:pPr>
      <w:r w:rsidDel="00000000" w:rsidR="00000000" w:rsidRPr="00000000">
        <w:rPr>
          <w:b w:val="1"/>
          <w:rtl w:val="0"/>
        </w:rPr>
        <w:t xml:space="preserve">Câu 24.</w:t>
      </w:r>
      <w:r w:rsidDel="00000000" w:rsidR="00000000" w:rsidRPr="00000000">
        <w:rPr>
          <w:rtl w:val="0"/>
        </w:rPr>
        <w:t xml:space="preserve"> Mô hình OSI có bao nhiêu lớp</w:t>
      </w:r>
    </w:p>
    <w:p w:rsidR="00000000" w:rsidDel="00000000" w:rsidP="00000000" w:rsidRDefault="00000000" w:rsidRPr="00000000" w14:paraId="0000005C">
      <w:pPr>
        <w:tabs>
          <w:tab w:val="left" w:leader="none" w:pos="2700"/>
          <w:tab w:val="left" w:leader="none" w:pos="5400"/>
          <w:tab w:val="left" w:leader="none" w:pos="8100"/>
        </w:tabs>
        <w:rPr/>
      </w:pPr>
      <w:r w:rsidDel="00000000" w:rsidR="00000000" w:rsidRPr="00000000">
        <w:rPr>
          <w:b w:val="1"/>
          <w:rtl w:val="0"/>
        </w:rPr>
        <w:t xml:space="preserve">     A.</w:t>
      </w:r>
      <w:r w:rsidDel="00000000" w:rsidR="00000000" w:rsidRPr="00000000">
        <w:rPr>
          <w:rtl w:val="0"/>
        </w:rPr>
        <w:t xml:space="preserve"> 5</w:t>
        <w:tab/>
      </w:r>
      <w:r w:rsidDel="00000000" w:rsidR="00000000" w:rsidRPr="00000000">
        <w:rPr>
          <w:b w:val="1"/>
          <w:rtl w:val="0"/>
        </w:rPr>
        <w:t xml:space="preserve">     B.</w:t>
      </w:r>
      <w:r w:rsidDel="00000000" w:rsidR="00000000" w:rsidRPr="00000000">
        <w:rPr>
          <w:rtl w:val="0"/>
        </w:rPr>
        <w:t xml:space="preserve"> 6</w:t>
        <w:tab/>
      </w:r>
      <w:r w:rsidDel="00000000" w:rsidR="00000000" w:rsidRPr="00000000">
        <w:rPr>
          <w:b w:val="1"/>
          <w:rtl w:val="0"/>
        </w:rPr>
        <w:t xml:space="preserve">     </w:t>
      </w:r>
      <w:r w:rsidDel="00000000" w:rsidR="00000000" w:rsidRPr="00000000">
        <w:rPr>
          <w:b w:val="1"/>
          <w:color w:val="ff0000"/>
          <w:rtl w:val="0"/>
        </w:rPr>
        <w:t xml:space="preserve">C. 7</w:t>
      </w:r>
      <w:r w:rsidDel="00000000" w:rsidR="00000000" w:rsidRPr="00000000">
        <w:rPr>
          <w:rtl w:val="0"/>
        </w:rPr>
        <w:tab/>
      </w:r>
      <w:r w:rsidDel="00000000" w:rsidR="00000000" w:rsidRPr="00000000">
        <w:rPr>
          <w:b w:val="1"/>
          <w:rtl w:val="0"/>
        </w:rPr>
        <w:t xml:space="preserve">     D.</w:t>
      </w:r>
      <w:r w:rsidDel="00000000" w:rsidR="00000000" w:rsidRPr="00000000">
        <w:rPr>
          <w:rtl w:val="0"/>
        </w:rPr>
        <w:t xml:space="preserve"> 8</w:t>
      </w:r>
    </w:p>
    <w:p w:rsidR="00000000" w:rsidDel="00000000" w:rsidP="00000000" w:rsidRDefault="00000000" w:rsidRPr="00000000" w14:paraId="0000005D">
      <w:pPr>
        <w:rPr/>
      </w:pPr>
      <w:r w:rsidDel="00000000" w:rsidR="00000000" w:rsidRPr="00000000">
        <w:rPr>
          <w:b w:val="1"/>
          <w:rtl w:val="0"/>
        </w:rPr>
        <w:t xml:space="preserve">Câu 25.</w:t>
      </w:r>
      <w:r w:rsidDel="00000000" w:rsidR="00000000" w:rsidRPr="00000000">
        <w:rPr>
          <w:rtl w:val="0"/>
        </w:rPr>
        <w:t xml:space="preserve"> Thứ tự đúng từ trên xuống dưới trong mô hình chồng giao thức Internet phân tầng</w:t>
      </w:r>
    </w:p>
    <w:p w:rsidR="00000000" w:rsidDel="00000000" w:rsidP="00000000" w:rsidRDefault="00000000" w:rsidRPr="00000000" w14:paraId="0000005E">
      <w:pPr>
        <w:rPr/>
      </w:pPr>
      <w:r w:rsidDel="00000000" w:rsidR="00000000" w:rsidRPr="00000000">
        <w:rPr>
          <w:b w:val="1"/>
          <w:rtl w:val="0"/>
        </w:rPr>
        <w:t xml:space="preserve">     A.</w:t>
      </w:r>
      <w:r w:rsidDel="00000000" w:rsidR="00000000" w:rsidRPr="00000000">
        <w:rPr>
          <w:rtl w:val="0"/>
        </w:rPr>
        <w:t xml:space="preserve"> Application – Transport – Network – Physical – Link</w:t>
      </w:r>
    </w:p>
    <w:p w:rsidR="00000000" w:rsidDel="00000000" w:rsidP="00000000" w:rsidRDefault="00000000" w:rsidRPr="00000000" w14:paraId="0000005F">
      <w:pPr>
        <w:rPr/>
      </w:pPr>
      <w:r w:rsidDel="00000000" w:rsidR="00000000" w:rsidRPr="00000000">
        <w:rPr>
          <w:b w:val="1"/>
          <w:rtl w:val="0"/>
        </w:rPr>
        <w:t xml:space="preserve">     B.</w:t>
      </w:r>
      <w:r w:rsidDel="00000000" w:rsidR="00000000" w:rsidRPr="00000000">
        <w:rPr>
          <w:rtl w:val="0"/>
        </w:rPr>
        <w:t xml:space="preserve"> Physical – Link – Network – Transport - Application</w:t>
      </w:r>
    </w:p>
    <w:p w:rsidR="00000000" w:rsidDel="00000000" w:rsidP="00000000" w:rsidRDefault="00000000" w:rsidRPr="00000000" w14:paraId="00000060">
      <w:pPr>
        <w:rPr/>
      </w:pPr>
      <w:r w:rsidDel="00000000" w:rsidR="00000000" w:rsidRPr="00000000">
        <w:rPr>
          <w:b w:val="1"/>
          <w:rtl w:val="0"/>
        </w:rPr>
        <w:t xml:space="preserve">     C.</w:t>
      </w:r>
      <w:r w:rsidDel="00000000" w:rsidR="00000000" w:rsidRPr="00000000">
        <w:rPr>
          <w:rtl w:val="0"/>
        </w:rPr>
        <w:t xml:space="preserve"> Application – Network – Transport – Link - Physical</w:t>
      </w:r>
    </w:p>
    <w:p w:rsidR="00000000" w:rsidDel="00000000" w:rsidP="00000000" w:rsidRDefault="00000000" w:rsidRPr="00000000" w14:paraId="00000061">
      <w:pPr>
        <w:rPr>
          <w:b w:val="1"/>
          <w:color w:val="ff0000"/>
        </w:rPr>
      </w:pPr>
      <w:r w:rsidDel="00000000" w:rsidR="00000000" w:rsidRPr="00000000">
        <w:rPr>
          <w:b w:val="1"/>
          <w:rtl w:val="0"/>
        </w:rPr>
        <w:t xml:space="preserve">     </w:t>
      </w:r>
      <w:r w:rsidDel="00000000" w:rsidR="00000000" w:rsidRPr="00000000">
        <w:rPr>
          <w:b w:val="1"/>
          <w:color w:val="ff0000"/>
          <w:rtl w:val="0"/>
        </w:rPr>
        <w:t xml:space="preserve">D. Application – Transport – Network – Link – Physical</w:t>
      </w:r>
    </w:p>
    <w:p w:rsidR="00000000" w:rsidDel="00000000" w:rsidP="00000000" w:rsidRDefault="00000000" w:rsidRPr="00000000" w14:paraId="00000062">
      <w:pPr>
        <w:rPr/>
      </w:pPr>
      <w:r w:rsidDel="00000000" w:rsidR="00000000" w:rsidRPr="00000000">
        <w:rPr>
          <w:b w:val="1"/>
          <w:rtl w:val="0"/>
        </w:rPr>
        <w:t xml:space="preserve">Câu 26.</w:t>
      </w:r>
      <w:r w:rsidDel="00000000" w:rsidR="00000000" w:rsidRPr="00000000">
        <w:rPr>
          <w:rtl w:val="0"/>
        </w:rPr>
        <w:t xml:space="preserve"> Quá trình một thông diệp (message) được đưa qua các tầng (layer) và được thêm các thông tin điểu khiển vào đầu (header) trong hoạt động của thiết bị mạng được gọi là gì ?</w:t>
      </w:r>
    </w:p>
    <w:p w:rsidR="00000000" w:rsidDel="00000000" w:rsidP="00000000" w:rsidRDefault="00000000" w:rsidRPr="00000000" w14:paraId="00000063">
      <w:pPr>
        <w:tabs>
          <w:tab w:val="left" w:leader="none" w:pos="5400"/>
        </w:tabs>
        <w:rPr>
          <w:b w:val="1"/>
          <w:color w:val="ff0000"/>
        </w:rPr>
      </w:pPr>
      <w:r w:rsidDel="00000000" w:rsidR="00000000" w:rsidRPr="00000000">
        <w:rPr>
          <w:b w:val="1"/>
          <w:rtl w:val="0"/>
        </w:rPr>
        <w:t xml:space="preserve">     A.</w:t>
      </w:r>
      <w:r w:rsidDel="00000000" w:rsidR="00000000" w:rsidRPr="00000000">
        <w:rPr>
          <w:rtl w:val="0"/>
        </w:rPr>
        <w:t xml:space="preserve"> Compress</w:t>
        <w:tab/>
      </w:r>
      <w:r w:rsidDel="00000000" w:rsidR="00000000" w:rsidRPr="00000000">
        <w:rPr>
          <w:b w:val="1"/>
          <w:rtl w:val="0"/>
        </w:rPr>
        <w:t xml:space="preserve">     </w:t>
      </w:r>
      <w:r w:rsidDel="00000000" w:rsidR="00000000" w:rsidRPr="00000000">
        <w:rPr>
          <w:b w:val="1"/>
          <w:color w:val="ff0000"/>
          <w:rtl w:val="0"/>
        </w:rPr>
        <w:t xml:space="preserve">B. Encapsulation</w:t>
      </w:r>
    </w:p>
    <w:p w:rsidR="00000000" w:rsidDel="00000000" w:rsidP="00000000" w:rsidRDefault="00000000" w:rsidRPr="00000000" w14:paraId="00000064">
      <w:pPr>
        <w:tabs>
          <w:tab w:val="left" w:leader="none" w:pos="5400"/>
        </w:tabs>
        <w:rPr/>
      </w:pPr>
      <w:r w:rsidDel="00000000" w:rsidR="00000000" w:rsidRPr="00000000">
        <w:rPr>
          <w:b w:val="1"/>
          <w:rtl w:val="0"/>
        </w:rPr>
        <w:t xml:space="preserve">     C.</w:t>
      </w:r>
      <w:r w:rsidDel="00000000" w:rsidR="00000000" w:rsidRPr="00000000">
        <w:rPr>
          <w:rtl w:val="0"/>
        </w:rPr>
        <w:t xml:space="preserve"> De-Encapsulation</w:t>
        <w:tab/>
      </w:r>
      <w:r w:rsidDel="00000000" w:rsidR="00000000" w:rsidRPr="00000000">
        <w:rPr>
          <w:b w:val="1"/>
          <w:rtl w:val="0"/>
        </w:rPr>
        <w:t xml:space="preserve">     D.</w:t>
      </w:r>
      <w:r w:rsidDel="00000000" w:rsidR="00000000" w:rsidRPr="00000000">
        <w:rPr>
          <w:rtl w:val="0"/>
        </w:rPr>
        <w:t xml:space="preserve"> Header-Adding</w:t>
      </w:r>
    </w:p>
    <w:p w:rsidR="00000000" w:rsidDel="00000000" w:rsidP="00000000" w:rsidRDefault="00000000" w:rsidRPr="00000000" w14:paraId="00000065">
      <w:pPr>
        <w:rPr/>
      </w:pPr>
      <w:r w:rsidDel="00000000" w:rsidR="00000000" w:rsidRPr="00000000">
        <w:rPr>
          <w:b w:val="1"/>
          <w:rtl w:val="0"/>
        </w:rPr>
        <w:t xml:space="preserve">Câu 27.</w:t>
      </w:r>
      <w:r w:rsidDel="00000000" w:rsidR="00000000" w:rsidRPr="00000000">
        <w:rPr>
          <w:rtl w:val="0"/>
        </w:rPr>
        <w:t xml:space="preserve"> Khi gói dữ liệu di chuyển từ lớp cao xuống  lớp thấp hơn thì các header được</w:t>
      </w:r>
    </w:p>
    <w:p w:rsidR="00000000" w:rsidDel="00000000" w:rsidP="00000000" w:rsidRDefault="00000000" w:rsidRPr="00000000" w14:paraId="00000066">
      <w:pPr>
        <w:tabs>
          <w:tab w:val="left" w:leader="none" w:pos="5400"/>
        </w:tabs>
        <w:rPr>
          <w:b w:val="1"/>
          <w:color w:val="ff0000"/>
        </w:rPr>
      </w:pPr>
      <w:r w:rsidDel="00000000" w:rsidR="00000000" w:rsidRPr="00000000">
        <w:rPr>
          <w:b w:val="1"/>
          <w:rtl w:val="0"/>
        </w:rPr>
        <w:t xml:space="preserve">     A.</w:t>
      </w:r>
      <w:r w:rsidDel="00000000" w:rsidR="00000000" w:rsidRPr="00000000">
        <w:rPr>
          <w:rtl w:val="0"/>
        </w:rPr>
        <w:t xml:space="preserve"> Loại bỏ dần</w:t>
        <w:tab/>
      </w:r>
      <w:r w:rsidDel="00000000" w:rsidR="00000000" w:rsidRPr="00000000">
        <w:rPr>
          <w:b w:val="1"/>
          <w:rtl w:val="0"/>
        </w:rPr>
        <w:t xml:space="preserve">    </w:t>
      </w:r>
      <w:r w:rsidDel="00000000" w:rsidR="00000000" w:rsidRPr="00000000">
        <w:rPr>
          <w:b w:val="1"/>
          <w:color w:val="ff0000"/>
          <w:rtl w:val="0"/>
        </w:rPr>
        <w:t xml:space="preserve"> B. Thêm vào dần</w:t>
      </w:r>
    </w:p>
    <w:p w:rsidR="00000000" w:rsidDel="00000000" w:rsidP="00000000" w:rsidRDefault="00000000" w:rsidRPr="00000000" w14:paraId="00000067">
      <w:pPr>
        <w:tabs>
          <w:tab w:val="left" w:leader="none" w:pos="5400"/>
        </w:tabs>
        <w:rPr/>
      </w:pPr>
      <w:r w:rsidDel="00000000" w:rsidR="00000000" w:rsidRPr="00000000">
        <w:rPr>
          <w:b w:val="1"/>
          <w:rtl w:val="0"/>
        </w:rPr>
        <w:t xml:space="preserve">     C.</w:t>
      </w:r>
      <w:r w:rsidDel="00000000" w:rsidR="00000000" w:rsidRPr="00000000">
        <w:rPr>
          <w:rtl w:val="0"/>
        </w:rPr>
        <w:t xml:space="preserve"> Sắp xếp lại</w:t>
        <w:tab/>
      </w:r>
      <w:r w:rsidDel="00000000" w:rsidR="00000000" w:rsidRPr="00000000">
        <w:rPr>
          <w:b w:val="1"/>
          <w:rtl w:val="0"/>
        </w:rPr>
        <w:t xml:space="preserve">     D.</w:t>
      </w:r>
      <w:r w:rsidDel="00000000" w:rsidR="00000000" w:rsidRPr="00000000">
        <w:rPr>
          <w:rtl w:val="0"/>
        </w:rPr>
        <w:t xml:space="preserve"> Đổi vị trí</w:t>
      </w:r>
    </w:p>
    <w:p w:rsidR="00000000" w:rsidDel="00000000" w:rsidP="00000000" w:rsidRDefault="00000000" w:rsidRPr="00000000" w14:paraId="00000068">
      <w:pPr>
        <w:rPr/>
      </w:pPr>
      <w:r w:rsidDel="00000000" w:rsidR="00000000" w:rsidRPr="00000000">
        <w:rPr>
          <w:b w:val="1"/>
          <w:rtl w:val="0"/>
        </w:rPr>
        <w:t xml:space="preserve">Câu 28.</w:t>
      </w:r>
      <w:r w:rsidDel="00000000" w:rsidR="00000000" w:rsidRPr="00000000">
        <w:rPr>
          <w:rtl w:val="0"/>
        </w:rPr>
        <w:t xml:space="preserve"> Khi gói dữ liệu di chuyển từ lớp thấp lên lớp cao hơn thì các header được</w:t>
      </w:r>
    </w:p>
    <w:p w:rsidR="00000000" w:rsidDel="00000000" w:rsidP="00000000" w:rsidRDefault="00000000" w:rsidRPr="00000000" w14:paraId="00000069">
      <w:pPr>
        <w:tabs>
          <w:tab w:val="left" w:leader="none" w:pos="5400"/>
        </w:tabs>
        <w:rPr/>
      </w:pPr>
      <w:r w:rsidDel="00000000" w:rsidR="00000000" w:rsidRPr="00000000">
        <w:rPr>
          <w:b w:val="1"/>
          <w:color w:val="ff0000"/>
          <w:rtl w:val="0"/>
        </w:rPr>
        <w:t xml:space="preserve">     A. Loại bỏ dần</w:t>
      </w:r>
      <w:r w:rsidDel="00000000" w:rsidR="00000000" w:rsidRPr="00000000">
        <w:rPr>
          <w:rtl w:val="0"/>
        </w:rPr>
        <w:tab/>
      </w:r>
      <w:r w:rsidDel="00000000" w:rsidR="00000000" w:rsidRPr="00000000">
        <w:rPr>
          <w:b w:val="1"/>
          <w:rtl w:val="0"/>
        </w:rPr>
        <w:t xml:space="preserve">     B.</w:t>
      </w:r>
      <w:r w:rsidDel="00000000" w:rsidR="00000000" w:rsidRPr="00000000">
        <w:rPr>
          <w:rtl w:val="0"/>
        </w:rPr>
        <w:t xml:space="preserve"> Thêm vào dần</w:t>
      </w:r>
    </w:p>
    <w:p w:rsidR="00000000" w:rsidDel="00000000" w:rsidP="00000000" w:rsidRDefault="00000000" w:rsidRPr="00000000" w14:paraId="0000006A">
      <w:pPr>
        <w:tabs>
          <w:tab w:val="left" w:leader="none" w:pos="5400"/>
        </w:tabs>
        <w:rPr/>
      </w:pPr>
      <w:r w:rsidDel="00000000" w:rsidR="00000000" w:rsidRPr="00000000">
        <w:rPr>
          <w:b w:val="1"/>
          <w:rtl w:val="0"/>
        </w:rPr>
        <w:t xml:space="preserve">     C.</w:t>
      </w:r>
      <w:r w:rsidDel="00000000" w:rsidR="00000000" w:rsidRPr="00000000">
        <w:rPr>
          <w:rtl w:val="0"/>
        </w:rPr>
        <w:t xml:space="preserve"> Sắp xếp lại</w:t>
        <w:tab/>
      </w:r>
      <w:r w:rsidDel="00000000" w:rsidR="00000000" w:rsidRPr="00000000">
        <w:rPr>
          <w:b w:val="1"/>
          <w:rtl w:val="0"/>
        </w:rPr>
        <w:t xml:space="preserve">     D.</w:t>
      </w:r>
      <w:r w:rsidDel="00000000" w:rsidR="00000000" w:rsidRPr="00000000">
        <w:rPr>
          <w:rtl w:val="0"/>
        </w:rPr>
        <w:t xml:space="preserve"> Đổi vị trí</w:t>
      </w:r>
    </w:p>
    <w:p w:rsidR="00000000" w:rsidDel="00000000" w:rsidP="00000000" w:rsidRDefault="00000000" w:rsidRPr="00000000" w14:paraId="0000006B">
      <w:pPr>
        <w:rPr/>
      </w:pPr>
      <w:r w:rsidDel="00000000" w:rsidR="00000000" w:rsidRPr="00000000">
        <w:rPr>
          <w:b w:val="1"/>
          <w:rtl w:val="0"/>
        </w:rPr>
        <w:t xml:space="preserve">Câu 29.</w:t>
      </w:r>
      <w:r w:rsidDel="00000000" w:rsidR="00000000" w:rsidRPr="00000000">
        <w:rPr>
          <w:rtl w:val="0"/>
        </w:rPr>
        <w:t xml:space="preserve"> Các đơn vị dữ liệu giao thức trong mô hình OSI được gọi là:</w:t>
      </w:r>
    </w:p>
    <w:p w:rsidR="00000000" w:rsidDel="00000000" w:rsidP="00000000" w:rsidRDefault="00000000" w:rsidRPr="00000000" w14:paraId="0000006C">
      <w:pPr>
        <w:tabs>
          <w:tab w:val="left" w:leader="none" w:pos="2700"/>
          <w:tab w:val="left" w:leader="none" w:pos="5400"/>
          <w:tab w:val="left" w:leader="none" w:pos="8100"/>
        </w:tabs>
        <w:rPr/>
      </w:pPr>
      <w:r w:rsidDel="00000000" w:rsidR="00000000" w:rsidRPr="00000000">
        <w:rPr>
          <w:b w:val="1"/>
          <w:rtl w:val="0"/>
        </w:rPr>
        <w:t xml:space="preserve">     A.</w:t>
      </w:r>
      <w:r w:rsidDel="00000000" w:rsidR="00000000" w:rsidRPr="00000000">
        <w:rPr>
          <w:rtl w:val="0"/>
        </w:rPr>
        <w:t xml:space="preserve"> UDP</w:t>
        <w:tab/>
      </w:r>
      <w:r w:rsidDel="00000000" w:rsidR="00000000" w:rsidRPr="00000000">
        <w:rPr>
          <w:b w:val="1"/>
          <w:rtl w:val="0"/>
        </w:rPr>
        <w:t xml:space="preserve">   </w:t>
      </w:r>
      <w:r w:rsidDel="00000000" w:rsidR="00000000" w:rsidRPr="00000000">
        <w:rPr>
          <w:b w:val="1"/>
          <w:color w:val="ff0000"/>
          <w:rtl w:val="0"/>
        </w:rPr>
        <w:t xml:space="preserve">  B. PDU</w:t>
      </w:r>
      <w:r w:rsidDel="00000000" w:rsidR="00000000" w:rsidRPr="00000000">
        <w:rPr>
          <w:rtl w:val="0"/>
        </w:rPr>
        <w:tab/>
      </w:r>
      <w:r w:rsidDel="00000000" w:rsidR="00000000" w:rsidRPr="00000000">
        <w:rPr>
          <w:b w:val="1"/>
          <w:rtl w:val="0"/>
        </w:rPr>
        <w:t xml:space="preserve">     C.</w:t>
      </w:r>
      <w:r w:rsidDel="00000000" w:rsidR="00000000" w:rsidRPr="00000000">
        <w:rPr>
          <w:rtl w:val="0"/>
        </w:rPr>
        <w:t xml:space="preserve"> OSI</w:t>
        <w:tab/>
      </w:r>
      <w:r w:rsidDel="00000000" w:rsidR="00000000" w:rsidRPr="00000000">
        <w:rPr>
          <w:b w:val="1"/>
          <w:rtl w:val="0"/>
        </w:rPr>
        <w:t xml:space="preserve">     D.</w:t>
      </w:r>
      <w:r w:rsidDel="00000000" w:rsidR="00000000" w:rsidRPr="00000000">
        <w:rPr>
          <w:rtl w:val="0"/>
        </w:rPr>
        <w:t xml:space="preserve"> Packet</w:t>
      </w:r>
    </w:p>
    <w:p w:rsidR="00000000" w:rsidDel="00000000" w:rsidP="00000000" w:rsidRDefault="00000000" w:rsidRPr="00000000" w14:paraId="0000006D">
      <w:pPr>
        <w:rPr/>
      </w:pPr>
      <w:r w:rsidDel="00000000" w:rsidR="00000000" w:rsidRPr="00000000">
        <w:rPr>
          <w:b w:val="1"/>
          <w:rtl w:val="0"/>
        </w:rPr>
        <w:t xml:space="preserve">Câu 30.</w:t>
      </w:r>
      <w:r w:rsidDel="00000000" w:rsidR="00000000" w:rsidRPr="00000000">
        <w:rPr>
          <w:rtl w:val="0"/>
        </w:rPr>
        <w:t xml:space="preserve"> Giao thức nào thuộc tầng Application?</w:t>
      </w:r>
    </w:p>
    <w:p w:rsidR="00000000" w:rsidDel="00000000" w:rsidP="00000000" w:rsidRDefault="00000000" w:rsidRPr="00000000" w14:paraId="0000006E">
      <w:pPr>
        <w:tabs>
          <w:tab w:val="left" w:leader="none" w:pos="2700"/>
          <w:tab w:val="left" w:leader="none" w:pos="5400"/>
          <w:tab w:val="left" w:leader="none" w:pos="8100"/>
        </w:tabs>
        <w:rPr/>
      </w:pPr>
      <w:r w:rsidDel="00000000" w:rsidR="00000000" w:rsidRPr="00000000">
        <w:rPr>
          <w:b w:val="1"/>
          <w:rtl w:val="0"/>
        </w:rPr>
        <w:t xml:space="preserve">     A.</w:t>
      </w:r>
      <w:r w:rsidDel="00000000" w:rsidR="00000000" w:rsidRPr="00000000">
        <w:rPr>
          <w:rtl w:val="0"/>
        </w:rPr>
        <w:t xml:space="preserve"> TCP</w:t>
        <w:tab/>
      </w:r>
      <w:r w:rsidDel="00000000" w:rsidR="00000000" w:rsidRPr="00000000">
        <w:rPr>
          <w:b w:val="1"/>
          <w:color w:val="ff0000"/>
          <w:rtl w:val="0"/>
        </w:rPr>
        <w:t xml:space="preserve">     B. HTTP</w:t>
      </w:r>
      <w:r w:rsidDel="00000000" w:rsidR="00000000" w:rsidRPr="00000000">
        <w:rPr>
          <w:rtl w:val="0"/>
        </w:rPr>
        <w:tab/>
      </w:r>
      <w:r w:rsidDel="00000000" w:rsidR="00000000" w:rsidRPr="00000000">
        <w:rPr>
          <w:b w:val="1"/>
          <w:rtl w:val="0"/>
        </w:rPr>
        <w:t xml:space="preserve">     C.</w:t>
      </w:r>
      <w:r w:rsidDel="00000000" w:rsidR="00000000" w:rsidRPr="00000000">
        <w:rPr>
          <w:rtl w:val="0"/>
        </w:rPr>
        <w:t xml:space="preserve"> NFS</w:t>
        <w:tab/>
      </w:r>
      <w:r w:rsidDel="00000000" w:rsidR="00000000" w:rsidRPr="00000000">
        <w:rPr>
          <w:b w:val="1"/>
          <w:rtl w:val="0"/>
        </w:rPr>
        <w:t xml:space="preserve">     D.</w:t>
      </w:r>
      <w:r w:rsidDel="00000000" w:rsidR="00000000" w:rsidRPr="00000000">
        <w:rPr>
          <w:rtl w:val="0"/>
        </w:rPr>
        <w:t xml:space="preserve"> IP</w:t>
      </w:r>
    </w:p>
    <w:p w:rsidR="00000000" w:rsidDel="00000000" w:rsidP="00000000" w:rsidRDefault="00000000" w:rsidRPr="00000000" w14:paraId="0000006F">
      <w:pPr>
        <w:rPr/>
      </w:pPr>
      <w:r w:rsidDel="00000000" w:rsidR="00000000" w:rsidRPr="00000000">
        <w:rPr>
          <w:b w:val="1"/>
          <w:rtl w:val="0"/>
        </w:rPr>
        <w:t xml:space="preserve">Câu 31.</w:t>
      </w:r>
      <w:r w:rsidDel="00000000" w:rsidR="00000000" w:rsidRPr="00000000">
        <w:rPr>
          <w:rtl w:val="0"/>
        </w:rPr>
        <w:t xml:space="preserve"> Chọn lớp OSI nào sau đây không tồn tại?</w:t>
      </w:r>
    </w:p>
    <w:p w:rsidR="00000000" w:rsidDel="00000000" w:rsidP="00000000" w:rsidRDefault="00000000" w:rsidRPr="00000000" w14:paraId="00000070">
      <w:pPr>
        <w:tabs>
          <w:tab w:val="left" w:leader="none" w:pos="2700"/>
          <w:tab w:val="left" w:leader="none" w:pos="5400"/>
          <w:tab w:val="left" w:leader="none" w:pos="8100"/>
        </w:tabs>
        <w:rPr/>
      </w:pPr>
      <w:r w:rsidDel="00000000" w:rsidR="00000000" w:rsidRPr="00000000">
        <w:rPr>
          <w:b w:val="1"/>
          <w:rtl w:val="0"/>
        </w:rPr>
        <w:t xml:space="preserve">    </w:t>
      </w:r>
      <w:r w:rsidDel="00000000" w:rsidR="00000000" w:rsidRPr="00000000">
        <w:rPr>
          <w:b w:val="1"/>
          <w:color w:val="ff0000"/>
          <w:rtl w:val="0"/>
        </w:rPr>
        <w:t xml:space="preserve"> A. Internet</w:t>
      </w:r>
      <w:r w:rsidDel="00000000" w:rsidR="00000000" w:rsidRPr="00000000">
        <w:rPr>
          <w:rtl w:val="0"/>
        </w:rPr>
        <w:tab/>
      </w:r>
      <w:r w:rsidDel="00000000" w:rsidR="00000000" w:rsidRPr="00000000">
        <w:rPr>
          <w:b w:val="1"/>
          <w:rtl w:val="0"/>
        </w:rPr>
        <w:t xml:space="preserve">     B.</w:t>
      </w:r>
      <w:r w:rsidDel="00000000" w:rsidR="00000000" w:rsidRPr="00000000">
        <w:rPr>
          <w:rtl w:val="0"/>
        </w:rPr>
        <w:t xml:space="preserve"> Network</w:t>
        <w:tab/>
      </w:r>
      <w:r w:rsidDel="00000000" w:rsidR="00000000" w:rsidRPr="00000000">
        <w:rPr>
          <w:b w:val="1"/>
          <w:rtl w:val="0"/>
        </w:rPr>
        <w:t xml:space="preserve">     C.</w:t>
      </w:r>
      <w:r w:rsidDel="00000000" w:rsidR="00000000" w:rsidRPr="00000000">
        <w:rPr>
          <w:rtl w:val="0"/>
        </w:rPr>
        <w:t xml:space="preserve"> Session</w:t>
        <w:tab/>
      </w:r>
      <w:r w:rsidDel="00000000" w:rsidR="00000000" w:rsidRPr="00000000">
        <w:rPr>
          <w:b w:val="1"/>
          <w:rtl w:val="0"/>
        </w:rPr>
        <w:t xml:space="preserve">     D.</w:t>
      </w:r>
      <w:r w:rsidDel="00000000" w:rsidR="00000000" w:rsidRPr="00000000">
        <w:rPr>
          <w:rtl w:val="0"/>
        </w:rPr>
        <w:t xml:space="preserve"> Data Link</w:t>
      </w:r>
    </w:p>
    <w:p w:rsidR="00000000" w:rsidDel="00000000" w:rsidP="00000000" w:rsidRDefault="00000000" w:rsidRPr="00000000" w14:paraId="00000071">
      <w:pPr>
        <w:rPr/>
      </w:pPr>
      <w:r w:rsidDel="00000000" w:rsidR="00000000" w:rsidRPr="00000000">
        <w:rPr>
          <w:b w:val="1"/>
          <w:rtl w:val="0"/>
        </w:rPr>
        <w:t xml:space="preserve">Câu 32.</w:t>
      </w:r>
      <w:r w:rsidDel="00000000" w:rsidR="00000000" w:rsidRPr="00000000">
        <w:rPr>
          <w:rtl w:val="0"/>
        </w:rPr>
        <w:t xml:space="preserve"> : Một gói tin có độ dài L=30000 bits được truyền trên đường liên kết giữa 2 router có tốc độ truyền R=10Mbps, khoảng cách giữa 2 Router d=300km và tốc độ lan truyền là s=3.</w:t>
      </w:r>
      <m:oMath>
        <m:sSup>
          <m:sSupPr>
            <m:ctrlPr>
              <w:rPr/>
            </m:ctrlPr>
          </m:sSupPr>
          <m:e>
            <m:r>
              <w:rPr/>
              <m:t xml:space="preserve">10</m:t>
            </m:r>
          </m:e>
          <m:sup>
            <m:r>
              <w:rPr/>
              <m:t xml:space="preserve">8</m:t>
            </m:r>
          </m:sup>
        </m:sSup>
        <m:r>
          <w:rPr/>
          <m:t xml:space="preserve">m/s</m:t>
        </m:r>
      </m:oMath>
      <w:r w:rsidDel="00000000" w:rsidR="00000000" w:rsidRPr="00000000">
        <w:rPr>
          <w:rtl w:val="0"/>
        </w:rPr>
        <w:t xml:space="preserve">. Để giảm độ trễ đầu cuối đi một nữa (</w:t>
      </w:r>
      <m:oMath>
        <m:sSub>
          <m:sSubPr>
            <m:ctrlPr>
              <w:rPr/>
            </m:ctrlPr>
          </m:sSubPr>
          <m:e>
            <m:r>
              <w:rPr/>
              <m:t xml:space="preserve">d</m:t>
            </m:r>
          </m:e>
          <m:sub>
            <m:r>
              <w:rPr/>
              <m:t xml:space="preserve">new</m:t>
            </m:r>
          </m:sub>
        </m:sSub>
        <m:r>
          <w:rPr/>
          <m:t xml:space="preserve">=</m:t>
        </m:r>
        <m:f>
          <m:fPr>
            <m:ctrlPr>
              <w:rPr/>
            </m:ctrlPr>
          </m:fPr>
          <m:num>
            <m:r>
              <w:rPr/>
              <m:t xml:space="preserve">d</m:t>
            </m:r>
          </m:num>
          <m:den>
            <m:r>
              <w:rPr/>
              <m:t xml:space="preserve">2</m:t>
            </m:r>
          </m:den>
        </m:f>
        <m:r>
          <w:rPr/>
          <m:t xml:space="preserve">)</m:t>
        </m:r>
      </m:oMath>
      <w:r w:rsidDel="00000000" w:rsidR="00000000" w:rsidRPr="00000000">
        <w:rPr>
          <w:rtl w:val="0"/>
        </w:rPr>
        <w:t xml:space="preserve"> có thể điều chỉnh tốc độ truyền </w:t>
      </w:r>
      <m:oMath>
        <m:sSub>
          <m:sSubPr>
            <m:ctrlPr>
              <w:rPr/>
            </m:ctrlPr>
          </m:sSubPr>
          <m:e>
            <m:r>
              <w:rPr/>
              <m:t xml:space="preserve">R</m:t>
            </m:r>
          </m:e>
          <m:sub>
            <m:r>
              <w:rPr/>
              <m:t xml:space="preserve">new</m:t>
            </m:r>
          </m:sub>
        </m:sSub>
        <m:r>
          <w:rPr/>
          <m:t xml:space="preserve"> </m:t>
        </m:r>
      </m:oMath>
      <w:r w:rsidDel="00000000" w:rsidR="00000000" w:rsidRPr="00000000">
        <w:rPr>
          <w:rtl w:val="0"/>
        </w:rPr>
        <w:t xml:space="preserve"> như thế nào ?(Bỏ qua độ trễ xử lí và độ trễ xếp hàng )</w:t>
      </w:r>
    </w:p>
    <w:p w:rsidR="00000000" w:rsidDel="00000000" w:rsidP="00000000" w:rsidRDefault="00000000" w:rsidRPr="00000000" w14:paraId="00000072">
      <w:pPr>
        <w:tabs>
          <w:tab w:val="left" w:leader="none" w:pos="5400"/>
        </w:tabs>
        <w:rPr/>
      </w:pPr>
      <w:r w:rsidDel="00000000" w:rsidR="00000000" w:rsidRPr="00000000">
        <w:rPr>
          <w:b w:val="1"/>
          <w:rtl w:val="0"/>
        </w:rPr>
        <w:t xml:space="preserve">     </w:t>
      </w:r>
      <w:r w:rsidDel="00000000" w:rsidR="00000000" w:rsidRPr="00000000">
        <w:rPr>
          <w:b w:val="1"/>
          <w:color w:val="ff0000"/>
          <w:rtl w:val="0"/>
        </w:rPr>
        <w:t xml:space="preserve">A. </w:t>
      </w:r>
      <m:oMath>
        <m:sSub>
          <m:sSubPr>
            <m:ctrlPr>
              <w:rPr>
                <w:b w:val="1"/>
                <w:color w:val="ff0000"/>
              </w:rPr>
            </m:ctrlPr>
          </m:sSubPr>
          <m:e>
            <m:r>
              <w:rPr>
                <w:b w:val="1"/>
                <w:color w:val="ff0000"/>
              </w:rPr>
              <m:t xml:space="preserve">R</m:t>
            </m:r>
          </m:e>
          <m:sub>
            <m:r>
              <w:rPr>
                <w:b w:val="1"/>
                <w:color w:val="ff0000"/>
              </w:rPr>
              <m:t xml:space="preserve">new</m:t>
            </m:r>
          </m:sub>
        </m:sSub>
        <m:r>
          <w:rPr>
            <w:b w:val="1"/>
            <w:color w:val="ff0000"/>
          </w:rPr>
          <m:t xml:space="preserve">=3R</m:t>
        </m:r>
      </m:oMath>
      <w:r w:rsidDel="00000000" w:rsidR="00000000" w:rsidRPr="00000000">
        <w:rPr>
          <w:rtl w:val="0"/>
        </w:rPr>
        <w:tab/>
      </w:r>
      <w:r w:rsidDel="00000000" w:rsidR="00000000" w:rsidRPr="00000000">
        <w:rPr>
          <w:b w:val="1"/>
          <w:rtl w:val="0"/>
        </w:rPr>
        <w:t xml:space="preserve">     B.</w:t>
      </w:r>
      <w:r w:rsidDel="00000000" w:rsidR="00000000" w:rsidRPr="00000000">
        <w:rPr>
          <w:rtl w:val="0"/>
        </w:rPr>
        <w:t xml:space="preserve"> </w:t>
      </w:r>
      <m:oMath>
        <m:sSub>
          <m:sSubPr>
            <m:ctrlPr>
              <w:rPr/>
            </m:ctrlPr>
          </m:sSubPr>
          <m:e>
            <m:r>
              <w:rPr/>
              <m:t xml:space="preserve">R</m:t>
            </m:r>
          </m:e>
          <m:sub>
            <m:r>
              <w:rPr/>
              <m:t xml:space="preserve">new</m:t>
            </m:r>
          </m:sub>
        </m:sSub>
        <m:r>
          <w:rPr/>
          <m:t xml:space="preserve">=2R</m:t>
        </m:r>
      </m:oMath>
      <w:r w:rsidDel="00000000" w:rsidR="00000000" w:rsidRPr="00000000">
        <w:rPr>
          <w:rtl w:val="0"/>
        </w:rPr>
      </w:r>
    </w:p>
    <w:p w:rsidR="00000000" w:rsidDel="00000000" w:rsidP="00000000" w:rsidRDefault="00000000" w:rsidRPr="00000000" w14:paraId="00000073">
      <w:pPr>
        <w:tabs>
          <w:tab w:val="left" w:leader="none" w:pos="5400"/>
        </w:tabs>
        <w:rPr/>
      </w:pPr>
      <w:r w:rsidDel="00000000" w:rsidR="00000000" w:rsidRPr="00000000">
        <w:rPr>
          <w:b w:val="1"/>
          <w:rtl w:val="0"/>
        </w:rPr>
        <w:t xml:space="preserve">     C.</w:t>
      </w:r>
      <w:r w:rsidDel="00000000" w:rsidR="00000000" w:rsidRPr="00000000">
        <w:rPr>
          <w:rtl w:val="0"/>
        </w:rPr>
        <w:t xml:space="preserve"> </w:t>
      </w:r>
      <m:oMath>
        <m:sSub>
          <m:sSubPr>
            <m:ctrlPr>
              <w:rPr/>
            </m:ctrlPr>
          </m:sSubPr>
          <m:e>
            <m:r>
              <w:rPr/>
              <m:t xml:space="preserve">R</m:t>
            </m:r>
          </m:e>
          <m:sub>
            <m:r>
              <w:rPr/>
              <m:t xml:space="preserve">new</m:t>
            </m:r>
          </m:sub>
        </m:sSub>
        <m:r>
          <w:rPr/>
          <m:t xml:space="preserve">=R</m:t>
        </m:r>
      </m:oMath>
      <w:r w:rsidDel="00000000" w:rsidR="00000000" w:rsidRPr="00000000">
        <w:rPr>
          <w:rtl w:val="0"/>
        </w:rPr>
        <w:tab/>
      </w:r>
      <w:r w:rsidDel="00000000" w:rsidR="00000000" w:rsidRPr="00000000">
        <w:rPr>
          <w:b w:val="1"/>
          <w:rtl w:val="0"/>
        </w:rPr>
        <w:t xml:space="preserve">     D.</w:t>
      </w:r>
      <w:r w:rsidDel="00000000" w:rsidR="00000000" w:rsidRPr="00000000">
        <w:rPr>
          <w:rtl w:val="0"/>
        </w:rPr>
        <w:t xml:space="preserve"> </w:t>
      </w:r>
      <m:oMath>
        <m:sSub>
          <m:sSubPr>
            <m:ctrlPr>
              <w:rPr/>
            </m:ctrlPr>
          </m:sSubPr>
          <m:e>
            <m:r>
              <w:rPr/>
              <m:t xml:space="preserve">R</m:t>
            </m:r>
          </m:e>
          <m:sub>
            <m:r>
              <w:rPr/>
              <m:t xml:space="preserve">new</m:t>
            </m:r>
          </m:sub>
        </m:sSub>
        <m:r>
          <w:rPr/>
          <m:t xml:space="preserve">=R+R/2</m:t>
        </m:r>
      </m:oMath>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Câu 33.</w:t>
      </w:r>
      <w:r w:rsidDel="00000000" w:rsidR="00000000" w:rsidRPr="00000000">
        <w:rPr>
          <w:rtl w:val="0"/>
        </w:rPr>
        <w:t xml:space="preserve"> Cho</w:t>
      </w:r>
    </w:p>
    <w:p w:rsidR="00000000" w:rsidDel="00000000" w:rsidP="00000000" w:rsidRDefault="00000000" w:rsidRPr="00000000" w14:paraId="00000075">
      <w:pPr>
        <w:rPr/>
      </w:pPr>
      <w:r w:rsidDel="00000000" w:rsidR="00000000" w:rsidRPr="00000000">
        <w:rPr>
          <w:rtl w:val="0"/>
        </w:rPr>
        <w:t xml:space="preserve">GET /kurose_ross_sandbox/interactive/quotation3.htm HTTP/1.1</w:t>
      </w:r>
    </w:p>
    <w:p w:rsidR="00000000" w:rsidDel="00000000" w:rsidP="00000000" w:rsidRDefault="00000000" w:rsidRPr="00000000" w14:paraId="00000076">
      <w:pPr>
        <w:rPr/>
      </w:pPr>
      <w:r w:rsidDel="00000000" w:rsidR="00000000" w:rsidRPr="00000000">
        <w:rPr>
          <w:rtl w:val="0"/>
        </w:rPr>
        <w:t xml:space="preserve">Host: gaia.cs.umass.edu</w:t>
      </w:r>
    </w:p>
    <w:p w:rsidR="00000000" w:rsidDel="00000000" w:rsidP="00000000" w:rsidRDefault="00000000" w:rsidRPr="00000000" w14:paraId="00000077">
      <w:pPr>
        <w:rPr/>
      </w:pPr>
      <w:r w:rsidDel="00000000" w:rsidR="00000000" w:rsidRPr="00000000">
        <w:rPr>
          <w:rtl w:val="0"/>
        </w:rPr>
        <w:t xml:space="preserve">Accept: text/plain, text/html, text/xml, image/png, image/gif, audio/vnf.wave, audio/mp4, video/wmv, video/mp4,</w:t>
      </w:r>
    </w:p>
    <w:p w:rsidR="00000000" w:rsidDel="00000000" w:rsidP="00000000" w:rsidRDefault="00000000" w:rsidRPr="00000000" w14:paraId="00000078">
      <w:pPr>
        <w:rPr/>
      </w:pPr>
      <w:r w:rsidDel="00000000" w:rsidR="00000000" w:rsidRPr="00000000">
        <w:rPr>
          <w:rtl w:val="0"/>
        </w:rPr>
        <w:t xml:space="preserve">Accept-Language: en-us, en-gb;q=0.6, en;q=0.5, fr, fr-ch, zh, fi, ar, cs</w:t>
      </w:r>
    </w:p>
    <w:p w:rsidR="00000000" w:rsidDel="00000000" w:rsidP="00000000" w:rsidRDefault="00000000" w:rsidRPr="00000000" w14:paraId="00000079">
      <w:pPr>
        <w:rPr/>
      </w:pPr>
      <w:r w:rsidDel="00000000" w:rsidR="00000000" w:rsidRPr="00000000">
        <w:rPr>
          <w:rtl w:val="0"/>
        </w:rPr>
        <w:t xml:space="preserve">If-Modified-Since: Thu, 02 Nov 2023 01:10:23 -0700</w:t>
      </w:r>
    </w:p>
    <w:p w:rsidR="00000000" w:rsidDel="00000000" w:rsidP="00000000" w:rsidRDefault="00000000" w:rsidRPr="00000000" w14:paraId="0000007A">
      <w:pPr>
        <w:rPr/>
      </w:pPr>
      <w:r w:rsidDel="00000000" w:rsidR="00000000" w:rsidRPr="00000000">
        <w:rPr>
          <w:rtl w:val="0"/>
        </w:rPr>
        <w:t xml:space="preserve">User Agent: Mozilla/5.0 (Windows NT 6.1; WOW64; rv:10.0.2) Gecko/20100101 Firefox/10.0.2</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Tên của tệp đang được truy xuất trong thông báo GET này là gì?</w:t>
      </w:r>
    </w:p>
    <w:p w:rsidR="00000000" w:rsidDel="00000000" w:rsidP="00000000" w:rsidRDefault="00000000" w:rsidRPr="00000000" w14:paraId="0000007D">
      <w:pPr>
        <w:rPr>
          <w:b w:val="1"/>
          <w:color w:val="ff0000"/>
        </w:rPr>
      </w:pPr>
      <w:r w:rsidDel="00000000" w:rsidR="00000000" w:rsidRPr="00000000">
        <w:rPr>
          <w:b w:val="1"/>
          <w:rtl w:val="0"/>
        </w:rPr>
        <w:t xml:space="preserve">    </w:t>
      </w:r>
      <w:r w:rsidDel="00000000" w:rsidR="00000000" w:rsidRPr="00000000">
        <w:rPr>
          <w:b w:val="1"/>
          <w:color w:val="ff0000"/>
          <w:rtl w:val="0"/>
        </w:rPr>
        <w:t xml:space="preserve"> A. quotation3.htm</w:t>
      </w:r>
    </w:p>
    <w:p w:rsidR="00000000" w:rsidDel="00000000" w:rsidP="00000000" w:rsidRDefault="00000000" w:rsidRPr="00000000" w14:paraId="0000007E">
      <w:pPr>
        <w:rPr/>
      </w:pPr>
      <w:r w:rsidDel="00000000" w:rsidR="00000000" w:rsidRPr="00000000">
        <w:rPr>
          <w:b w:val="1"/>
          <w:rtl w:val="0"/>
        </w:rPr>
        <w:t xml:space="preserve">     B.</w:t>
      </w:r>
      <w:r w:rsidDel="00000000" w:rsidR="00000000" w:rsidRPr="00000000">
        <w:rPr>
          <w:rtl w:val="0"/>
        </w:rPr>
        <w:t xml:space="preserve"> kurose_ross_sandbox/interactive/quotation3.htm HTTP/1.1</w:t>
      </w:r>
    </w:p>
    <w:p w:rsidR="00000000" w:rsidDel="00000000" w:rsidP="00000000" w:rsidRDefault="00000000" w:rsidRPr="00000000" w14:paraId="0000007F">
      <w:pPr>
        <w:rPr/>
      </w:pPr>
      <w:r w:rsidDel="00000000" w:rsidR="00000000" w:rsidRPr="00000000">
        <w:rPr>
          <w:b w:val="1"/>
          <w:rtl w:val="0"/>
        </w:rPr>
        <w:t xml:space="preserve">     C.</w:t>
      </w:r>
      <w:r w:rsidDel="00000000" w:rsidR="00000000" w:rsidRPr="00000000">
        <w:rPr>
          <w:rtl w:val="0"/>
        </w:rPr>
        <w:t xml:space="preserve"> gaia.cs.umass.edu</w:t>
      </w:r>
    </w:p>
    <w:p w:rsidR="00000000" w:rsidDel="00000000" w:rsidP="00000000" w:rsidRDefault="00000000" w:rsidRPr="00000000" w14:paraId="00000080">
      <w:pPr>
        <w:rPr/>
      </w:pPr>
      <w:r w:rsidDel="00000000" w:rsidR="00000000" w:rsidRPr="00000000">
        <w:rPr>
          <w:b w:val="1"/>
          <w:rtl w:val="0"/>
        </w:rPr>
        <w:t xml:space="preserve">     D.</w:t>
      </w:r>
      <w:r w:rsidDel="00000000" w:rsidR="00000000" w:rsidRPr="00000000">
        <w:rPr>
          <w:rtl w:val="0"/>
        </w:rPr>
        <w:t xml:space="preserve"> quotation3.htm HTTP/1.1</w:t>
      </w:r>
    </w:p>
    <w:p w:rsidR="00000000" w:rsidDel="00000000" w:rsidP="00000000" w:rsidRDefault="00000000" w:rsidRPr="00000000" w14:paraId="00000081">
      <w:pPr>
        <w:rPr/>
      </w:pPr>
      <w:r w:rsidDel="00000000" w:rsidR="00000000" w:rsidRPr="00000000">
        <w:rPr>
          <w:b w:val="1"/>
          <w:rtl w:val="0"/>
        </w:rPr>
        <w:t xml:space="preserve">Câu 34.</w:t>
      </w:r>
      <w:r w:rsidDel="00000000" w:rsidR="00000000" w:rsidRPr="00000000">
        <w:rPr>
          <w:rtl w:val="0"/>
        </w:rPr>
        <w:t xml:space="preserve"> Trong giao thức HTTP, phương thức nào được sử dụng để yêu cầu dữ liệu từ máy chủ?</w:t>
      </w:r>
    </w:p>
    <w:p w:rsidR="00000000" w:rsidDel="00000000" w:rsidP="00000000" w:rsidRDefault="00000000" w:rsidRPr="00000000" w14:paraId="00000082">
      <w:pPr>
        <w:tabs>
          <w:tab w:val="left" w:leader="none" w:pos="2700"/>
          <w:tab w:val="left" w:leader="none" w:pos="5400"/>
          <w:tab w:val="left" w:leader="none" w:pos="8100"/>
        </w:tabs>
        <w:rPr/>
      </w:pPr>
      <w:r w:rsidDel="00000000" w:rsidR="00000000" w:rsidRPr="00000000">
        <w:rPr>
          <w:b w:val="1"/>
          <w:rtl w:val="0"/>
        </w:rPr>
        <w:t xml:space="preserve"> </w:t>
      </w:r>
      <w:r w:rsidDel="00000000" w:rsidR="00000000" w:rsidRPr="00000000">
        <w:rPr>
          <w:b w:val="1"/>
          <w:color w:val="ff0000"/>
          <w:rtl w:val="0"/>
        </w:rPr>
        <w:t xml:space="preserve">    A. GET</w:t>
      </w:r>
      <w:r w:rsidDel="00000000" w:rsidR="00000000" w:rsidRPr="00000000">
        <w:rPr>
          <w:rtl w:val="0"/>
        </w:rPr>
        <w:tab/>
      </w:r>
      <w:r w:rsidDel="00000000" w:rsidR="00000000" w:rsidRPr="00000000">
        <w:rPr>
          <w:b w:val="1"/>
          <w:rtl w:val="0"/>
        </w:rPr>
        <w:t xml:space="preserve">     B.</w:t>
      </w:r>
      <w:r w:rsidDel="00000000" w:rsidR="00000000" w:rsidRPr="00000000">
        <w:rPr>
          <w:rtl w:val="0"/>
        </w:rPr>
        <w:t xml:space="preserve"> POST</w:t>
        <w:tab/>
      </w:r>
      <w:r w:rsidDel="00000000" w:rsidR="00000000" w:rsidRPr="00000000">
        <w:rPr>
          <w:b w:val="1"/>
          <w:rtl w:val="0"/>
        </w:rPr>
        <w:t xml:space="preserve">     C.</w:t>
      </w:r>
      <w:r w:rsidDel="00000000" w:rsidR="00000000" w:rsidRPr="00000000">
        <w:rPr>
          <w:rtl w:val="0"/>
        </w:rPr>
        <w:t xml:space="preserve"> PUT</w:t>
        <w:tab/>
      </w:r>
      <w:r w:rsidDel="00000000" w:rsidR="00000000" w:rsidRPr="00000000">
        <w:rPr>
          <w:b w:val="1"/>
          <w:rtl w:val="0"/>
        </w:rPr>
        <w:t xml:space="preserve">     D.</w:t>
      </w:r>
      <w:r w:rsidDel="00000000" w:rsidR="00000000" w:rsidRPr="00000000">
        <w:rPr>
          <w:rtl w:val="0"/>
        </w:rPr>
        <w:t xml:space="preserve"> DELETE</w:t>
      </w:r>
    </w:p>
    <w:p w:rsidR="00000000" w:rsidDel="00000000" w:rsidP="00000000" w:rsidRDefault="00000000" w:rsidRPr="00000000" w14:paraId="00000083">
      <w:pPr>
        <w:rPr/>
      </w:pPr>
      <w:r w:rsidDel="00000000" w:rsidR="00000000" w:rsidRPr="00000000">
        <w:rPr>
          <w:b w:val="1"/>
          <w:rtl w:val="0"/>
        </w:rPr>
        <w:t xml:space="preserve">Câu 35.</w:t>
      </w:r>
      <w:r w:rsidDel="00000000" w:rsidR="00000000" w:rsidRPr="00000000">
        <w:rPr>
          <w:rtl w:val="0"/>
        </w:rPr>
        <w:t xml:space="preserve"> Trong giao thức DNS, bản ghi nào được sử dụng để ánh xạ tên miền thành địa chỉ IP?</w:t>
      </w:r>
    </w:p>
    <w:p w:rsidR="00000000" w:rsidDel="00000000" w:rsidP="00000000" w:rsidRDefault="00000000" w:rsidRPr="00000000" w14:paraId="00000084">
      <w:pPr>
        <w:tabs>
          <w:tab w:val="left" w:leader="none" w:pos="5400"/>
        </w:tabs>
        <w:rPr/>
      </w:pPr>
      <w:r w:rsidDel="00000000" w:rsidR="00000000" w:rsidRPr="00000000">
        <w:rPr>
          <w:b w:val="1"/>
          <w:rtl w:val="0"/>
        </w:rPr>
        <w:t xml:space="preserve">   </w:t>
      </w:r>
      <w:r w:rsidDel="00000000" w:rsidR="00000000" w:rsidRPr="00000000">
        <w:rPr>
          <w:b w:val="1"/>
          <w:color w:val="ff0000"/>
          <w:rtl w:val="0"/>
        </w:rPr>
        <w:t xml:space="preserve">  A. A record</w:t>
      </w:r>
      <w:r w:rsidDel="00000000" w:rsidR="00000000" w:rsidRPr="00000000">
        <w:rPr>
          <w:rtl w:val="0"/>
        </w:rPr>
        <w:tab/>
      </w:r>
      <w:r w:rsidDel="00000000" w:rsidR="00000000" w:rsidRPr="00000000">
        <w:rPr>
          <w:b w:val="1"/>
          <w:rtl w:val="0"/>
        </w:rPr>
        <w:t xml:space="preserve">     B.</w:t>
      </w:r>
      <w:r w:rsidDel="00000000" w:rsidR="00000000" w:rsidRPr="00000000">
        <w:rPr>
          <w:rtl w:val="0"/>
        </w:rPr>
        <w:t xml:space="preserve"> CNAME record</w:t>
      </w:r>
    </w:p>
    <w:p w:rsidR="00000000" w:rsidDel="00000000" w:rsidP="00000000" w:rsidRDefault="00000000" w:rsidRPr="00000000" w14:paraId="00000085">
      <w:pPr>
        <w:tabs>
          <w:tab w:val="left" w:leader="none" w:pos="5400"/>
        </w:tabs>
        <w:rPr/>
      </w:pPr>
      <w:r w:rsidDel="00000000" w:rsidR="00000000" w:rsidRPr="00000000">
        <w:rPr>
          <w:b w:val="1"/>
          <w:rtl w:val="0"/>
        </w:rPr>
        <w:t xml:space="preserve">     C.</w:t>
      </w:r>
      <w:r w:rsidDel="00000000" w:rsidR="00000000" w:rsidRPr="00000000">
        <w:rPr>
          <w:rtl w:val="0"/>
        </w:rPr>
        <w:t xml:space="preserve"> MX record</w:t>
        <w:tab/>
      </w:r>
      <w:r w:rsidDel="00000000" w:rsidR="00000000" w:rsidRPr="00000000">
        <w:rPr>
          <w:b w:val="1"/>
          <w:rtl w:val="0"/>
        </w:rPr>
        <w:t xml:space="preserve">     D.</w:t>
      </w:r>
      <w:r w:rsidDel="00000000" w:rsidR="00000000" w:rsidRPr="00000000">
        <w:rPr>
          <w:rtl w:val="0"/>
        </w:rPr>
        <w:t xml:space="preserve"> PTR record</w:t>
      </w:r>
    </w:p>
    <w:p w:rsidR="00000000" w:rsidDel="00000000" w:rsidP="00000000" w:rsidRDefault="00000000" w:rsidRPr="00000000" w14:paraId="00000086">
      <w:pPr>
        <w:rPr/>
      </w:pPr>
      <w:r w:rsidDel="00000000" w:rsidR="00000000" w:rsidRPr="00000000">
        <w:rPr>
          <w:b w:val="1"/>
          <w:rtl w:val="0"/>
        </w:rPr>
        <w:t xml:space="preserve">Câu 36.</w:t>
      </w:r>
      <w:r w:rsidDel="00000000" w:rsidR="00000000" w:rsidRPr="00000000">
        <w:rPr>
          <w:rtl w:val="0"/>
        </w:rPr>
        <w:t xml:space="preserve"> Trong giao thức HTTP, phương thức nào được sử dụng để</w:t>
      </w:r>
      <w:sdt>
        <w:sdtPr>
          <w:tag w:val="goog_rdk_9"/>
        </w:sdtPr>
        <w:sdtContent>
          <w:del w:author="HUỲNH THOẠI" w:id="5" w:date="2024-01-10T01:43:21Z">
            <w:r w:rsidDel="00000000" w:rsidR="00000000" w:rsidRPr="00000000">
              <w:rPr>
                <w:rtl w:val="0"/>
              </w:rPr>
              <w:delText xml:space="preserve"> tạo mới một nguồn tài </w:delText>
            </w:r>
          </w:del>
        </w:sdtContent>
      </w:sdt>
      <w:r w:rsidDel="00000000" w:rsidR="00000000" w:rsidRPr="00000000">
        <w:rPr>
          <w:rtl w:val="0"/>
        </w:rPr>
        <w:t xml:space="preserve">nguyên trên máy chủ?</w:t>
      </w:r>
    </w:p>
    <w:p w:rsidR="00000000" w:rsidDel="00000000" w:rsidP="00000000" w:rsidRDefault="00000000" w:rsidRPr="00000000" w14:paraId="00000087">
      <w:pPr>
        <w:tabs>
          <w:tab w:val="left" w:leader="none" w:pos="2700"/>
          <w:tab w:val="left" w:leader="none" w:pos="5400"/>
          <w:tab w:val="left" w:leader="none" w:pos="8100"/>
        </w:tabs>
        <w:rPr/>
      </w:pPr>
      <w:r w:rsidDel="00000000" w:rsidR="00000000" w:rsidRPr="00000000">
        <w:rPr>
          <w:b w:val="1"/>
          <w:rtl w:val="0"/>
        </w:rPr>
        <w:t xml:space="preserve">     A.</w:t>
      </w:r>
      <w:r w:rsidDel="00000000" w:rsidR="00000000" w:rsidRPr="00000000">
        <w:rPr>
          <w:rtl w:val="0"/>
        </w:rPr>
        <w:t xml:space="preserve"> GET</w:t>
        <w:tab/>
      </w:r>
      <w:r w:rsidDel="00000000" w:rsidR="00000000" w:rsidRPr="00000000">
        <w:rPr>
          <w:b w:val="1"/>
          <w:rtl w:val="0"/>
        </w:rPr>
        <w:t xml:space="preserve">     B.</w:t>
      </w:r>
      <w:r w:rsidDel="00000000" w:rsidR="00000000" w:rsidRPr="00000000">
        <w:rPr>
          <w:rtl w:val="0"/>
        </w:rPr>
        <w:t xml:space="preserve"> POST</w:t>
        <w:tab/>
      </w:r>
      <w:r w:rsidDel="00000000" w:rsidR="00000000" w:rsidRPr="00000000">
        <w:rPr>
          <w:b w:val="1"/>
          <w:rtl w:val="0"/>
        </w:rPr>
        <w:t xml:space="preserve">    </w:t>
      </w:r>
      <w:r w:rsidDel="00000000" w:rsidR="00000000" w:rsidRPr="00000000">
        <w:rPr>
          <w:b w:val="1"/>
          <w:color w:val="ff0000"/>
          <w:rtl w:val="0"/>
        </w:rPr>
        <w:t xml:space="preserve"> C. PUT</w:t>
      </w:r>
      <w:r w:rsidDel="00000000" w:rsidR="00000000" w:rsidRPr="00000000">
        <w:rPr>
          <w:rtl w:val="0"/>
        </w:rPr>
        <w:tab/>
      </w:r>
      <w:r w:rsidDel="00000000" w:rsidR="00000000" w:rsidRPr="00000000">
        <w:rPr>
          <w:b w:val="1"/>
          <w:rtl w:val="0"/>
        </w:rPr>
        <w:t xml:space="preserve">     D.</w:t>
      </w:r>
      <w:r w:rsidDel="00000000" w:rsidR="00000000" w:rsidRPr="00000000">
        <w:rPr>
          <w:rtl w:val="0"/>
        </w:rPr>
        <w:t xml:space="preserve"> DELETE</w:t>
      </w:r>
    </w:p>
    <w:p w:rsidR="00000000" w:rsidDel="00000000" w:rsidP="00000000" w:rsidRDefault="00000000" w:rsidRPr="00000000" w14:paraId="00000088">
      <w:pPr>
        <w:rPr/>
      </w:pPr>
      <w:r w:rsidDel="00000000" w:rsidR="00000000" w:rsidRPr="00000000">
        <w:rPr>
          <w:b w:val="1"/>
          <w:rtl w:val="0"/>
        </w:rPr>
        <w:t xml:space="preserve">Câu 37.</w:t>
      </w:r>
      <w:r w:rsidDel="00000000" w:rsidR="00000000" w:rsidRPr="00000000">
        <w:rPr>
          <w:rtl w:val="0"/>
        </w:rPr>
        <w:t xml:space="preserve"> Trong giao thức HTTP, phương thức nào được sử dụn</w:t>
      </w:r>
      <w:sdt>
        <w:sdtPr>
          <w:tag w:val="goog_rdk_10"/>
        </w:sdtPr>
        <w:sdtContent>
          <w:ins w:author="HUỲNH THOẠI" w:id="5" w:date="2024-01-10T01:43:21Z">
            <w:r w:rsidDel="00000000" w:rsidR="00000000" w:rsidRPr="00000000">
              <w:rPr>
                <w:rtl w:val="0"/>
              </w:rPr>
              <w:t xml:space="preserve"> tạo mới một nguồn tài </w:t>
            </w:r>
          </w:ins>
        </w:sdtContent>
      </w:sdt>
      <w:r w:rsidDel="00000000" w:rsidR="00000000" w:rsidRPr="00000000">
        <w:rPr>
          <w:rtl w:val="0"/>
        </w:rPr>
        <w:t xml:space="preserve">g để gửi dữ liệu biểu mẫu từ máy khách đến máy chủ?</w:t>
      </w:r>
    </w:p>
    <w:p w:rsidR="00000000" w:rsidDel="00000000" w:rsidP="00000000" w:rsidRDefault="00000000" w:rsidRPr="00000000" w14:paraId="00000089">
      <w:pPr>
        <w:tabs>
          <w:tab w:val="left" w:leader="none" w:pos="2700"/>
          <w:tab w:val="left" w:leader="none" w:pos="5400"/>
          <w:tab w:val="left" w:leader="none" w:pos="8100"/>
        </w:tabs>
        <w:rPr/>
      </w:pPr>
      <w:r w:rsidDel="00000000" w:rsidR="00000000" w:rsidRPr="00000000">
        <w:rPr>
          <w:b w:val="1"/>
          <w:rtl w:val="0"/>
        </w:rPr>
        <w:t xml:space="preserve">     A.</w:t>
      </w:r>
      <w:r w:rsidDel="00000000" w:rsidR="00000000" w:rsidRPr="00000000">
        <w:rPr>
          <w:rtl w:val="0"/>
        </w:rPr>
        <w:t xml:space="preserve"> GET</w:t>
        <w:tab/>
      </w:r>
      <w:r w:rsidDel="00000000" w:rsidR="00000000" w:rsidRPr="00000000">
        <w:rPr>
          <w:b w:val="1"/>
          <w:rtl w:val="0"/>
        </w:rPr>
        <w:t xml:space="preserve">  </w:t>
      </w:r>
      <w:r w:rsidDel="00000000" w:rsidR="00000000" w:rsidRPr="00000000">
        <w:rPr>
          <w:b w:val="1"/>
          <w:color w:val="ff0000"/>
          <w:rtl w:val="0"/>
        </w:rPr>
        <w:t xml:space="preserve">   B. POST</w:t>
      </w:r>
      <w:r w:rsidDel="00000000" w:rsidR="00000000" w:rsidRPr="00000000">
        <w:rPr>
          <w:rtl w:val="0"/>
        </w:rPr>
        <w:tab/>
      </w:r>
      <w:r w:rsidDel="00000000" w:rsidR="00000000" w:rsidRPr="00000000">
        <w:rPr>
          <w:b w:val="1"/>
          <w:rtl w:val="0"/>
        </w:rPr>
        <w:t xml:space="preserve">     C.</w:t>
      </w:r>
      <w:r w:rsidDel="00000000" w:rsidR="00000000" w:rsidRPr="00000000">
        <w:rPr>
          <w:rtl w:val="0"/>
        </w:rPr>
        <w:t xml:space="preserve"> PUT</w:t>
        <w:tab/>
      </w:r>
      <w:r w:rsidDel="00000000" w:rsidR="00000000" w:rsidRPr="00000000">
        <w:rPr>
          <w:b w:val="1"/>
          <w:rtl w:val="0"/>
        </w:rPr>
        <w:t xml:space="preserve">     D.</w:t>
      </w:r>
      <w:r w:rsidDel="00000000" w:rsidR="00000000" w:rsidRPr="00000000">
        <w:rPr>
          <w:rtl w:val="0"/>
        </w:rPr>
        <w:t xml:space="preserve"> DELETE</w:t>
      </w:r>
    </w:p>
    <w:p w:rsidR="00000000" w:rsidDel="00000000" w:rsidP="00000000" w:rsidRDefault="00000000" w:rsidRPr="00000000" w14:paraId="0000008A">
      <w:pPr>
        <w:rPr/>
      </w:pPr>
      <w:r w:rsidDel="00000000" w:rsidR="00000000" w:rsidRPr="00000000">
        <w:rPr>
          <w:b w:val="1"/>
          <w:rtl w:val="0"/>
        </w:rPr>
        <w:t xml:space="preserve">Câu 38.</w:t>
      </w:r>
      <w:r w:rsidDel="00000000" w:rsidR="00000000" w:rsidRPr="00000000">
        <w:rPr>
          <w:rtl w:val="0"/>
        </w:rPr>
        <w:t xml:space="preserve"> Giao thức UDP được sử dụng cho những ứng dụng có đặc điểm gì?</w:t>
      </w:r>
    </w:p>
    <w:p w:rsidR="00000000" w:rsidDel="00000000" w:rsidP="00000000" w:rsidRDefault="00000000" w:rsidRPr="00000000" w14:paraId="0000008B">
      <w:pPr>
        <w:tabs>
          <w:tab w:val="left" w:leader="none" w:pos="5400"/>
        </w:tabs>
        <w:rPr>
          <w:b w:val="1"/>
          <w:color w:val="ff0000"/>
        </w:rPr>
      </w:pPr>
      <w:r w:rsidDel="00000000" w:rsidR="00000000" w:rsidRPr="00000000">
        <w:rPr>
          <w:b w:val="1"/>
          <w:rtl w:val="0"/>
        </w:rPr>
        <w:t xml:space="preserve">     A.</w:t>
      </w:r>
      <w:r w:rsidDel="00000000" w:rsidR="00000000" w:rsidRPr="00000000">
        <w:rPr>
          <w:rtl w:val="0"/>
        </w:rPr>
        <w:t xml:space="preserve"> Có yêu cầu liên kết.</w:t>
        <w:tab/>
      </w:r>
      <w:r w:rsidDel="00000000" w:rsidR="00000000" w:rsidRPr="00000000">
        <w:rPr>
          <w:b w:val="1"/>
          <w:rtl w:val="0"/>
        </w:rPr>
        <w:t xml:space="preserve">    </w:t>
      </w:r>
      <w:r w:rsidDel="00000000" w:rsidR="00000000" w:rsidRPr="00000000">
        <w:rPr>
          <w:b w:val="1"/>
          <w:color w:val="ff0000"/>
          <w:rtl w:val="0"/>
        </w:rPr>
        <w:t xml:space="preserve"> B. Không đòi hỏi độ tin cậy cao</w:t>
      </w:r>
    </w:p>
    <w:p w:rsidR="00000000" w:rsidDel="00000000" w:rsidP="00000000" w:rsidRDefault="00000000" w:rsidRPr="00000000" w14:paraId="0000008C">
      <w:pPr>
        <w:tabs>
          <w:tab w:val="left" w:leader="none" w:pos="5400"/>
        </w:tabs>
        <w:rPr/>
      </w:pPr>
      <w:r w:rsidDel="00000000" w:rsidR="00000000" w:rsidRPr="00000000">
        <w:rPr>
          <w:b w:val="1"/>
          <w:rtl w:val="0"/>
        </w:rPr>
        <w:t xml:space="preserve">     C.</w:t>
      </w:r>
      <w:r w:rsidDel="00000000" w:rsidR="00000000" w:rsidRPr="00000000">
        <w:rPr>
          <w:rtl w:val="0"/>
        </w:rPr>
        <w:t xml:space="preserve"> Đòi hỏi độ tin cậy cao</w:t>
        <w:tab/>
      </w:r>
      <w:r w:rsidDel="00000000" w:rsidR="00000000" w:rsidRPr="00000000">
        <w:rPr>
          <w:b w:val="1"/>
          <w:rtl w:val="0"/>
        </w:rPr>
        <w:t xml:space="preserve">     D.</w:t>
      </w:r>
      <w:r w:rsidDel="00000000" w:rsidR="00000000" w:rsidRPr="00000000">
        <w:rPr>
          <w:rtl w:val="0"/>
        </w:rPr>
        <w:t xml:space="preserve"> Yêu cầu độ trễ nhỏ</w:t>
      </w:r>
    </w:p>
    <w:p w:rsidR="00000000" w:rsidDel="00000000" w:rsidP="00000000" w:rsidRDefault="00000000" w:rsidRPr="00000000" w14:paraId="0000008D">
      <w:pPr>
        <w:rPr/>
      </w:pPr>
      <w:r w:rsidDel="00000000" w:rsidR="00000000" w:rsidRPr="00000000">
        <w:rPr>
          <w:b w:val="1"/>
          <w:rtl w:val="0"/>
        </w:rPr>
        <w:t xml:space="preserve">Câu 39.</w:t>
      </w:r>
      <w:r w:rsidDel="00000000" w:rsidR="00000000" w:rsidRPr="00000000">
        <w:rPr>
          <w:rtl w:val="0"/>
        </w:rPr>
        <w:t xml:space="preserve"> Trong RDT, việc xác định thứ tự của các gói tin dựa trên cơ chế nào?</w:t>
      </w:r>
    </w:p>
    <w:p w:rsidR="00000000" w:rsidDel="00000000" w:rsidP="00000000" w:rsidRDefault="00000000" w:rsidRPr="00000000" w14:paraId="0000008E">
      <w:pPr>
        <w:tabs>
          <w:tab w:val="left" w:leader="none" w:pos="5400"/>
        </w:tabs>
        <w:rPr/>
      </w:pPr>
      <w:r w:rsidDel="00000000" w:rsidR="00000000" w:rsidRPr="00000000">
        <w:rPr>
          <w:b w:val="1"/>
          <w:rtl w:val="0"/>
        </w:rPr>
        <w:t xml:space="preserve">   </w:t>
      </w:r>
      <w:r w:rsidDel="00000000" w:rsidR="00000000" w:rsidRPr="00000000">
        <w:rPr>
          <w:b w:val="1"/>
          <w:color w:val="ff0000"/>
          <w:rtl w:val="0"/>
        </w:rPr>
        <w:t xml:space="preserve">  A. Sequence Number</w:t>
      </w:r>
      <w:r w:rsidDel="00000000" w:rsidR="00000000" w:rsidRPr="00000000">
        <w:rPr>
          <w:rtl w:val="0"/>
        </w:rPr>
        <w:t xml:space="preserve">.</w:t>
        <w:tab/>
      </w:r>
      <w:r w:rsidDel="00000000" w:rsidR="00000000" w:rsidRPr="00000000">
        <w:rPr>
          <w:b w:val="1"/>
          <w:rtl w:val="0"/>
        </w:rPr>
        <w:t xml:space="preserve">     B.</w:t>
      </w:r>
      <w:r w:rsidDel="00000000" w:rsidR="00000000" w:rsidRPr="00000000">
        <w:rPr>
          <w:rtl w:val="0"/>
        </w:rPr>
        <w:t xml:space="preserve"> Acknowledgment.</w:t>
      </w:r>
    </w:p>
    <w:p w:rsidR="00000000" w:rsidDel="00000000" w:rsidP="00000000" w:rsidRDefault="00000000" w:rsidRPr="00000000" w14:paraId="0000008F">
      <w:pPr>
        <w:tabs>
          <w:tab w:val="left" w:leader="none" w:pos="5400"/>
        </w:tabs>
        <w:rPr/>
      </w:pPr>
      <w:r w:rsidDel="00000000" w:rsidR="00000000" w:rsidRPr="00000000">
        <w:rPr>
          <w:b w:val="1"/>
          <w:rtl w:val="0"/>
        </w:rPr>
        <w:t xml:space="preserve">     C.</w:t>
      </w:r>
      <w:r w:rsidDel="00000000" w:rsidR="00000000" w:rsidRPr="00000000">
        <w:rPr>
          <w:rtl w:val="0"/>
        </w:rPr>
        <w:t xml:space="preserve"> Window Size.</w:t>
        <w:tab/>
      </w:r>
      <w:r w:rsidDel="00000000" w:rsidR="00000000" w:rsidRPr="00000000">
        <w:rPr>
          <w:b w:val="1"/>
          <w:rtl w:val="0"/>
        </w:rPr>
        <w:t xml:space="preserve">     D.</w:t>
      </w:r>
      <w:r w:rsidDel="00000000" w:rsidR="00000000" w:rsidRPr="00000000">
        <w:rPr>
          <w:rtl w:val="0"/>
        </w:rPr>
        <w:t xml:space="preserve"> Timeout.</w:t>
      </w:r>
    </w:p>
    <w:p w:rsidR="00000000" w:rsidDel="00000000" w:rsidP="00000000" w:rsidRDefault="00000000" w:rsidRPr="00000000" w14:paraId="00000090">
      <w:pPr>
        <w:rPr/>
      </w:pPr>
      <w:r w:rsidDel="00000000" w:rsidR="00000000" w:rsidRPr="00000000">
        <w:rPr>
          <w:b w:val="1"/>
          <w:rtl w:val="0"/>
        </w:rPr>
        <w:t xml:space="preserve">Câu 40.</w:t>
      </w:r>
      <w:r w:rsidDel="00000000" w:rsidR="00000000" w:rsidRPr="00000000">
        <w:rPr>
          <w:rtl w:val="0"/>
        </w:rPr>
        <w:t xml:space="preserve"> Trong RDT, cơ chế nào được sử dụng để xác định rằng một gói tin đã bị mất và cần được gửi lại?</w:t>
      </w:r>
    </w:p>
    <w:p w:rsidR="00000000" w:rsidDel="00000000" w:rsidP="00000000" w:rsidRDefault="00000000" w:rsidRPr="00000000" w14:paraId="00000091">
      <w:pPr>
        <w:tabs>
          <w:tab w:val="left" w:leader="none" w:pos="5400"/>
        </w:tabs>
        <w:rPr/>
      </w:pPr>
      <w:r w:rsidDel="00000000" w:rsidR="00000000" w:rsidRPr="00000000">
        <w:rPr>
          <w:b w:val="1"/>
          <w:rtl w:val="0"/>
        </w:rPr>
        <w:t xml:space="preserve">  </w:t>
      </w:r>
      <w:r w:rsidDel="00000000" w:rsidR="00000000" w:rsidRPr="00000000">
        <w:rPr>
          <w:b w:val="1"/>
          <w:color w:val="ff0000"/>
          <w:rtl w:val="0"/>
        </w:rPr>
        <w:t xml:space="preserve">   A. Go-Back-N.</w:t>
      </w:r>
      <w:r w:rsidDel="00000000" w:rsidR="00000000" w:rsidRPr="00000000">
        <w:rPr>
          <w:rtl w:val="0"/>
        </w:rPr>
        <w:tab/>
      </w:r>
      <w:r w:rsidDel="00000000" w:rsidR="00000000" w:rsidRPr="00000000">
        <w:rPr>
          <w:b w:val="1"/>
          <w:rtl w:val="0"/>
        </w:rPr>
        <w:t xml:space="preserve">     B.</w:t>
      </w:r>
      <w:r w:rsidDel="00000000" w:rsidR="00000000" w:rsidRPr="00000000">
        <w:rPr>
          <w:rtl w:val="0"/>
        </w:rPr>
        <w:t xml:space="preserve"> Selective Repeat.</w:t>
      </w:r>
    </w:p>
    <w:p w:rsidR="00000000" w:rsidDel="00000000" w:rsidP="00000000" w:rsidRDefault="00000000" w:rsidRPr="00000000" w14:paraId="00000092">
      <w:pPr>
        <w:tabs>
          <w:tab w:val="left" w:leader="none" w:pos="5400"/>
        </w:tabs>
        <w:rPr/>
      </w:pPr>
      <w:r w:rsidDel="00000000" w:rsidR="00000000" w:rsidRPr="00000000">
        <w:rPr>
          <w:b w:val="1"/>
          <w:rtl w:val="0"/>
        </w:rPr>
        <w:t xml:space="preserve">     C.</w:t>
      </w:r>
      <w:r w:rsidDel="00000000" w:rsidR="00000000" w:rsidRPr="00000000">
        <w:rPr>
          <w:rtl w:val="0"/>
        </w:rPr>
        <w:t xml:space="preserve"> Stop-and-Wait.</w:t>
        <w:tab/>
      </w:r>
      <w:r w:rsidDel="00000000" w:rsidR="00000000" w:rsidRPr="00000000">
        <w:rPr>
          <w:b w:val="1"/>
          <w:rtl w:val="0"/>
        </w:rPr>
        <w:t xml:space="preserve">     D.</w:t>
      </w:r>
      <w:r w:rsidDel="00000000" w:rsidR="00000000" w:rsidRPr="00000000">
        <w:rPr>
          <w:rtl w:val="0"/>
        </w:rPr>
        <w:t xml:space="preserve"> Piggybacking.</w:t>
      </w:r>
    </w:p>
    <w:p w:rsidR="00000000" w:rsidDel="00000000" w:rsidP="00000000" w:rsidRDefault="00000000" w:rsidRPr="00000000" w14:paraId="00000093">
      <w:pPr>
        <w:rPr/>
      </w:pPr>
      <w:r w:rsidDel="00000000" w:rsidR="00000000" w:rsidRPr="00000000">
        <w:rPr>
          <w:b w:val="1"/>
          <w:rtl w:val="0"/>
        </w:rPr>
        <w:t xml:space="preserve">Câu 41.</w:t>
      </w:r>
      <w:r w:rsidDel="00000000" w:rsidR="00000000" w:rsidRPr="00000000">
        <w:rPr>
          <w:rtl w:val="0"/>
        </w:rPr>
        <w:t xml:space="preserve"> RDT sử dụng cơ chế nào để đồng bộ hóa quá trình truyền tin giữa người gửi và người nhận?</w:t>
      </w:r>
    </w:p>
    <w:p w:rsidR="00000000" w:rsidDel="00000000" w:rsidP="00000000" w:rsidRDefault="00000000" w:rsidRPr="00000000" w14:paraId="00000094">
      <w:pPr>
        <w:tabs>
          <w:tab w:val="left" w:leader="none" w:pos="5400"/>
        </w:tabs>
        <w:rPr/>
      </w:pPr>
      <w:r w:rsidDel="00000000" w:rsidR="00000000" w:rsidRPr="00000000">
        <w:rPr>
          <w:b w:val="1"/>
          <w:rtl w:val="0"/>
        </w:rPr>
        <w:t xml:space="preserve">     A.</w:t>
      </w:r>
      <w:r w:rsidDel="00000000" w:rsidR="00000000" w:rsidRPr="00000000">
        <w:rPr>
          <w:rtl w:val="0"/>
        </w:rPr>
        <w:t xml:space="preserve"> Go-Back-N.</w:t>
        <w:tab/>
      </w:r>
      <w:r w:rsidDel="00000000" w:rsidR="00000000" w:rsidRPr="00000000">
        <w:rPr>
          <w:b w:val="1"/>
          <w:rtl w:val="0"/>
        </w:rPr>
        <w:t xml:space="preserve">     B.</w:t>
      </w:r>
      <w:r w:rsidDel="00000000" w:rsidR="00000000" w:rsidRPr="00000000">
        <w:rPr>
          <w:rtl w:val="0"/>
        </w:rPr>
        <w:t xml:space="preserve"> Selective Repeat.</w:t>
      </w:r>
    </w:p>
    <w:p w:rsidR="00000000" w:rsidDel="00000000" w:rsidP="00000000" w:rsidRDefault="00000000" w:rsidRPr="00000000" w14:paraId="00000095">
      <w:pPr>
        <w:tabs>
          <w:tab w:val="left" w:leader="none" w:pos="5400"/>
        </w:tabs>
        <w:rPr/>
      </w:pPr>
      <w:r w:rsidDel="00000000" w:rsidR="00000000" w:rsidRPr="00000000">
        <w:rPr>
          <w:b w:val="1"/>
          <w:rtl w:val="0"/>
        </w:rPr>
        <w:t xml:space="preserve">    </w:t>
      </w:r>
      <w:r w:rsidDel="00000000" w:rsidR="00000000" w:rsidRPr="00000000">
        <w:rPr>
          <w:b w:val="1"/>
          <w:color w:val="ff0000"/>
          <w:rtl w:val="0"/>
        </w:rPr>
        <w:t xml:space="preserve"> C. Stop-and-Wait.</w:t>
      </w:r>
      <w:r w:rsidDel="00000000" w:rsidR="00000000" w:rsidRPr="00000000">
        <w:rPr>
          <w:rtl w:val="0"/>
        </w:rPr>
        <w:tab/>
      </w:r>
      <w:r w:rsidDel="00000000" w:rsidR="00000000" w:rsidRPr="00000000">
        <w:rPr>
          <w:b w:val="1"/>
          <w:rtl w:val="0"/>
        </w:rPr>
        <w:t xml:space="preserve">     D.</w:t>
      </w:r>
      <w:r w:rsidDel="00000000" w:rsidR="00000000" w:rsidRPr="00000000">
        <w:rPr>
          <w:rtl w:val="0"/>
        </w:rPr>
        <w:t xml:space="preserve"> Piggybacking.</w:t>
      </w:r>
    </w:p>
    <w:p w:rsidR="00000000" w:rsidDel="00000000" w:rsidP="00000000" w:rsidRDefault="00000000" w:rsidRPr="00000000" w14:paraId="00000096">
      <w:pPr>
        <w:rPr/>
      </w:pPr>
      <w:r w:rsidDel="00000000" w:rsidR="00000000" w:rsidRPr="00000000">
        <w:rPr>
          <w:b w:val="1"/>
          <w:rtl w:val="0"/>
        </w:rPr>
        <w:t xml:space="preserve">Câu 42.</w:t>
      </w:r>
      <w:r w:rsidDel="00000000" w:rsidR="00000000" w:rsidRPr="00000000">
        <w:rPr>
          <w:rtl w:val="0"/>
        </w:rPr>
        <w:t xml:space="preserve"> Trong hoạt động Go-Back-N (Pipelined), phía gửi phát đồng thời 3 gói 0, 1, 2. Phía nhận thu chính xác 3 gói và trả về 3 ACK nhưng phía gửi chỉ nhận được ACK(0). Tiếp theo phía gửi sẽ phát?</w:t>
      </w:r>
    </w:p>
    <w:p w:rsidR="00000000" w:rsidDel="00000000" w:rsidP="00000000" w:rsidRDefault="00000000" w:rsidRPr="00000000" w14:paraId="00000097">
      <w:pPr>
        <w:rPr/>
      </w:pPr>
      <w:r w:rsidDel="00000000" w:rsidR="00000000" w:rsidRPr="00000000">
        <w:rPr>
          <w:b w:val="1"/>
          <w:rtl w:val="0"/>
        </w:rPr>
        <w:t xml:space="preserve">     A.</w:t>
      </w:r>
      <w:r w:rsidDel="00000000" w:rsidR="00000000" w:rsidRPr="00000000">
        <w:rPr>
          <w:rtl w:val="0"/>
        </w:rPr>
        <w:t xml:space="preserve"> Phát gói 3, 4, 5</w:t>
      </w:r>
    </w:p>
    <w:p w:rsidR="00000000" w:rsidDel="00000000" w:rsidP="00000000" w:rsidRDefault="00000000" w:rsidRPr="00000000" w14:paraId="00000098">
      <w:pPr>
        <w:rPr>
          <w:b w:val="1"/>
          <w:color w:val="ff0000"/>
        </w:rPr>
      </w:pPr>
      <w:r w:rsidDel="00000000" w:rsidR="00000000" w:rsidRPr="00000000">
        <w:rPr>
          <w:b w:val="1"/>
          <w:rtl w:val="0"/>
        </w:rPr>
        <w:t xml:space="preserve">   </w:t>
      </w:r>
      <w:r w:rsidDel="00000000" w:rsidR="00000000" w:rsidRPr="00000000">
        <w:rPr>
          <w:b w:val="1"/>
          <w:color w:val="ff0000"/>
          <w:rtl w:val="0"/>
        </w:rPr>
        <w:t xml:space="preserve">  B. Chờ hết thời gian để phát lại gói 1 và gói 2</w:t>
      </w:r>
    </w:p>
    <w:p w:rsidR="00000000" w:rsidDel="00000000" w:rsidP="00000000" w:rsidRDefault="00000000" w:rsidRPr="00000000" w14:paraId="00000099">
      <w:pPr>
        <w:rPr/>
      </w:pPr>
      <w:r w:rsidDel="00000000" w:rsidR="00000000" w:rsidRPr="00000000">
        <w:rPr>
          <w:b w:val="1"/>
          <w:rtl w:val="0"/>
        </w:rPr>
        <w:t xml:space="preserve">     C.</w:t>
      </w:r>
      <w:r w:rsidDel="00000000" w:rsidR="00000000" w:rsidRPr="00000000">
        <w:rPr>
          <w:rtl w:val="0"/>
        </w:rPr>
        <w:t xml:space="preserve"> Phát gói 2, 3, 4</w:t>
      </w:r>
    </w:p>
    <w:p w:rsidR="00000000" w:rsidDel="00000000" w:rsidP="00000000" w:rsidRDefault="00000000" w:rsidRPr="00000000" w14:paraId="0000009A">
      <w:pPr>
        <w:rPr/>
      </w:pPr>
      <w:r w:rsidDel="00000000" w:rsidR="00000000" w:rsidRPr="00000000">
        <w:rPr>
          <w:b w:val="1"/>
          <w:rtl w:val="0"/>
        </w:rPr>
        <w:t xml:space="preserve">     D.</w:t>
      </w:r>
      <w:r w:rsidDel="00000000" w:rsidR="00000000" w:rsidRPr="00000000">
        <w:rPr>
          <w:rtl w:val="0"/>
        </w:rPr>
        <w:t xml:space="preserve"> Phát gói 1, 2, 3</w:t>
      </w:r>
    </w:p>
    <w:p w:rsidR="00000000" w:rsidDel="00000000" w:rsidP="00000000" w:rsidRDefault="00000000" w:rsidRPr="00000000" w14:paraId="0000009B">
      <w:pPr>
        <w:rPr/>
      </w:pPr>
      <w:r w:rsidDel="00000000" w:rsidR="00000000" w:rsidRPr="00000000">
        <w:rPr>
          <w:b w:val="1"/>
          <w:rtl w:val="0"/>
        </w:rPr>
        <w:t xml:space="preserve">Câu 43.</w:t>
      </w:r>
      <w:r w:rsidDel="00000000" w:rsidR="00000000" w:rsidRPr="00000000">
        <w:rPr>
          <w:rtl w:val="0"/>
        </w:rPr>
        <w:t xml:space="preserve"> Trong hoạt động Selective Repeat, phía gửi phát đồng thời 4 gói 0, 1, 2, 3. Phía nhận thu chính xác 4 gói và trả về 4 ACK. Tiếp theo phía gửi sẽ phát?</w:t>
      </w:r>
    </w:p>
    <w:p w:rsidR="00000000" w:rsidDel="00000000" w:rsidP="00000000" w:rsidRDefault="00000000" w:rsidRPr="00000000" w14:paraId="0000009C">
      <w:pPr>
        <w:rPr>
          <w:b w:val="1"/>
          <w:color w:val="ff0000"/>
        </w:rPr>
      </w:pPr>
      <w:r w:rsidDel="00000000" w:rsidR="00000000" w:rsidRPr="00000000">
        <w:rPr>
          <w:b w:val="1"/>
          <w:rtl w:val="0"/>
        </w:rPr>
        <w:t xml:space="preserve">     </w:t>
      </w:r>
      <w:r w:rsidDel="00000000" w:rsidR="00000000" w:rsidRPr="00000000">
        <w:rPr>
          <w:b w:val="1"/>
          <w:color w:val="ff0000"/>
          <w:rtl w:val="0"/>
        </w:rPr>
        <w:t xml:space="preserve">A. Phát gói 4, 5, 6</w:t>
      </w:r>
    </w:p>
    <w:p w:rsidR="00000000" w:rsidDel="00000000" w:rsidP="00000000" w:rsidRDefault="00000000" w:rsidRPr="00000000" w14:paraId="0000009D">
      <w:pPr>
        <w:rPr/>
      </w:pPr>
      <w:r w:rsidDel="00000000" w:rsidR="00000000" w:rsidRPr="00000000">
        <w:rPr>
          <w:b w:val="1"/>
          <w:rtl w:val="0"/>
        </w:rPr>
        <w:t xml:space="preserve">     B.</w:t>
      </w:r>
      <w:r w:rsidDel="00000000" w:rsidR="00000000" w:rsidRPr="00000000">
        <w:rPr>
          <w:rtl w:val="0"/>
        </w:rPr>
        <w:t xml:space="preserve"> Chờ hết thời gian để phát lại gói 0, gói 1, gói 2 và gói 3</w:t>
      </w:r>
    </w:p>
    <w:p w:rsidR="00000000" w:rsidDel="00000000" w:rsidP="00000000" w:rsidRDefault="00000000" w:rsidRPr="00000000" w14:paraId="0000009E">
      <w:pPr>
        <w:rPr/>
      </w:pPr>
      <w:r w:rsidDel="00000000" w:rsidR="00000000" w:rsidRPr="00000000">
        <w:rPr>
          <w:b w:val="1"/>
          <w:rtl w:val="0"/>
        </w:rPr>
        <w:t xml:space="preserve">     C.</w:t>
      </w:r>
      <w:r w:rsidDel="00000000" w:rsidR="00000000" w:rsidRPr="00000000">
        <w:rPr>
          <w:rtl w:val="0"/>
        </w:rPr>
        <w:t xml:space="preserve"> Phát gói 3, 4, 5</w:t>
      </w:r>
    </w:p>
    <w:p w:rsidR="00000000" w:rsidDel="00000000" w:rsidP="00000000" w:rsidRDefault="00000000" w:rsidRPr="00000000" w14:paraId="0000009F">
      <w:pPr>
        <w:rPr/>
      </w:pPr>
      <w:r w:rsidDel="00000000" w:rsidR="00000000" w:rsidRPr="00000000">
        <w:rPr>
          <w:b w:val="1"/>
          <w:rtl w:val="0"/>
        </w:rPr>
        <w:t xml:space="preserve">     D.</w:t>
      </w:r>
      <w:r w:rsidDel="00000000" w:rsidR="00000000" w:rsidRPr="00000000">
        <w:rPr>
          <w:rtl w:val="0"/>
        </w:rPr>
        <w:t xml:space="preserve"> Phát gói 1, 2, 3, 4</w:t>
      </w:r>
    </w:p>
    <w:p w:rsidR="00000000" w:rsidDel="00000000" w:rsidP="00000000" w:rsidRDefault="00000000" w:rsidRPr="00000000" w14:paraId="000000A0">
      <w:pPr>
        <w:rPr/>
      </w:pPr>
      <w:r w:rsidDel="00000000" w:rsidR="00000000" w:rsidRPr="00000000">
        <w:rPr>
          <w:b w:val="1"/>
          <w:rtl w:val="0"/>
        </w:rPr>
        <w:t xml:space="preserve">Câu 44.</w:t>
      </w:r>
      <w:r w:rsidDel="00000000" w:rsidR="00000000" w:rsidRPr="00000000">
        <w:rPr>
          <w:rtl w:val="0"/>
        </w:rPr>
        <w:t xml:space="preserve"> Trong hoạt động Go-Back-N (Pipelined), phía gửi phát đồng thời 5 gói 0, 1, 2, 3, 4. Phía nhận thu chỉ nhận được ACK(0) và ACK(1). Tiếp theo phía gửi sẽ phát?</w:t>
      </w:r>
    </w:p>
    <w:p w:rsidR="00000000" w:rsidDel="00000000" w:rsidP="00000000" w:rsidRDefault="00000000" w:rsidRPr="00000000" w14:paraId="000000A1">
      <w:pPr>
        <w:rPr>
          <w:b w:val="1"/>
          <w:color w:val="ff0000"/>
        </w:rPr>
      </w:pPr>
      <w:r w:rsidDel="00000000" w:rsidR="00000000" w:rsidRPr="00000000">
        <w:rPr>
          <w:b w:val="1"/>
          <w:color w:val="ff0000"/>
          <w:rtl w:val="0"/>
        </w:rPr>
        <w:t xml:space="preserve">     A. Phát gói 2, 3, 4</w:t>
      </w:r>
    </w:p>
    <w:p w:rsidR="00000000" w:rsidDel="00000000" w:rsidP="00000000" w:rsidRDefault="00000000" w:rsidRPr="00000000" w14:paraId="000000A2">
      <w:pPr>
        <w:rPr/>
      </w:pPr>
      <w:r w:rsidDel="00000000" w:rsidR="00000000" w:rsidRPr="00000000">
        <w:rPr>
          <w:b w:val="1"/>
          <w:rtl w:val="0"/>
        </w:rPr>
        <w:t xml:space="preserve">     B.</w:t>
      </w:r>
      <w:r w:rsidDel="00000000" w:rsidR="00000000" w:rsidRPr="00000000">
        <w:rPr>
          <w:rtl w:val="0"/>
        </w:rPr>
        <w:t xml:space="preserve"> Chờ hết thời gian để phát lại gói 0 và gói 1</w:t>
      </w:r>
    </w:p>
    <w:p w:rsidR="00000000" w:rsidDel="00000000" w:rsidP="00000000" w:rsidRDefault="00000000" w:rsidRPr="00000000" w14:paraId="000000A3">
      <w:pPr>
        <w:rPr/>
      </w:pPr>
      <w:r w:rsidDel="00000000" w:rsidR="00000000" w:rsidRPr="00000000">
        <w:rPr>
          <w:b w:val="1"/>
          <w:rtl w:val="0"/>
        </w:rPr>
        <w:t xml:space="preserve">     C.</w:t>
      </w:r>
      <w:r w:rsidDel="00000000" w:rsidR="00000000" w:rsidRPr="00000000">
        <w:rPr>
          <w:rtl w:val="0"/>
        </w:rPr>
        <w:t xml:space="preserve"> Phát gói 1, 2, 3, 4, 5</w:t>
      </w:r>
    </w:p>
    <w:p w:rsidR="00000000" w:rsidDel="00000000" w:rsidP="00000000" w:rsidRDefault="00000000" w:rsidRPr="00000000" w14:paraId="000000A4">
      <w:pPr>
        <w:rPr/>
      </w:pPr>
      <w:r w:rsidDel="00000000" w:rsidR="00000000" w:rsidRPr="00000000">
        <w:rPr>
          <w:b w:val="1"/>
          <w:rtl w:val="0"/>
        </w:rPr>
        <w:t xml:space="preserve">     D.</w:t>
      </w:r>
      <w:r w:rsidDel="00000000" w:rsidR="00000000" w:rsidRPr="00000000">
        <w:rPr>
          <w:rtl w:val="0"/>
        </w:rPr>
        <w:t xml:space="preserve"> Phát gói 3, 4, 5</w:t>
      </w:r>
    </w:p>
    <w:p w:rsidR="00000000" w:rsidDel="00000000" w:rsidP="00000000" w:rsidRDefault="00000000" w:rsidRPr="00000000" w14:paraId="000000A5">
      <w:pPr>
        <w:rPr/>
      </w:pPr>
      <w:r w:rsidDel="00000000" w:rsidR="00000000" w:rsidRPr="00000000">
        <w:rPr>
          <w:b w:val="1"/>
          <w:rtl w:val="0"/>
        </w:rPr>
        <w:t xml:space="preserve">Câu 45.</w:t>
      </w:r>
      <w:r w:rsidDel="00000000" w:rsidR="00000000" w:rsidRPr="00000000">
        <w:rPr>
          <w:rtl w:val="0"/>
        </w:rPr>
        <w:t xml:space="preserve"> Trong hoạt động Go-Back-N (Pipelined), phía gửi phát đồng thời 7 gói 0, 1, 2, 3, 4, 5, 6. Phía nhận thu chỉ nhận được ACK(0), ACK(2), ACK(4) và ACK(5). Tiếp theo phía gửi sẽ phát?</w:t>
      </w:r>
    </w:p>
    <w:p w:rsidR="00000000" w:rsidDel="00000000" w:rsidP="00000000" w:rsidRDefault="00000000" w:rsidRPr="00000000" w14:paraId="000000A6">
      <w:pPr>
        <w:rPr/>
      </w:pPr>
      <w:r w:rsidDel="00000000" w:rsidR="00000000" w:rsidRPr="00000000">
        <w:rPr>
          <w:b w:val="1"/>
          <w:rtl w:val="0"/>
        </w:rPr>
        <w:t xml:space="preserve">     A.</w:t>
      </w:r>
      <w:r w:rsidDel="00000000" w:rsidR="00000000" w:rsidRPr="00000000">
        <w:rPr>
          <w:rtl w:val="0"/>
        </w:rPr>
        <w:t xml:space="preserve"> Phát gói 3, 4, 5</w:t>
      </w:r>
    </w:p>
    <w:p w:rsidR="00000000" w:rsidDel="00000000" w:rsidP="00000000" w:rsidRDefault="00000000" w:rsidRPr="00000000" w14:paraId="000000A7">
      <w:pPr>
        <w:rPr/>
      </w:pPr>
      <w:r w:rsidDel="00000000" w:rsidR="00000000" w:rsidRPr="00000000">
        <w:rPr>
          <w:b w:val="1"/>
          <w:rtl w:val="0"/>
        </w:rPr>
        <w:t xml:space="preserve">     B.</w:t>
      </w:r>
      <w:r w:rsidDel="00000000" w:rsidR="00000000" w:rsidRPr="00000000">
        <w:rPr>
          <w:rtl w:val="0"/>
        </w:rPr>
        <w:t xml:space="preserve"> Chờ hết thời gian để phát lại gói 0 và gói 1</w:t>
      </w:r>
    </w:p>
    <w:p w:rsidR="00000000" w:rsidDel="00000000" w:rsidP="00000000" w:rsidRDefault="00000000" w:rsidRPr="00000000" w14:paraId="000000A8">
      <w:pPr>
        <w:rPr/>
      </w:pPr>
      <w:r w:rsidDel="00000000" w:rsidR="00000000" w:rsidRPr="00000000">
        <w:rPr>
          <w:b w:val="1"/>
          <w:rtl w:val="0"/>
        </w:rPr>
        <w:t xml:space="preserve">     C.</w:t>
      </w:r>
      <w:r w:rsidDel="00000000" w:rsidR="00000000" w:rsidRPr="00000000">
        <w:rPr>
          <w:rtl w:val="0"/>
        </w:rPr>
        <w:t xml:space="preserve"> Phát gói 1, 2, 3, 4, 5, 6, 7</w:t>
      </w:r>
    </w:p>
    <w:p w:rsidR="00000000" w:rsidDel="00000000" w:rsidP="00000000" w:rsidRDefault="00000000" w:rsidRPr="00000000" w14:paraId="000000A9">
      <w:pPr>
        <w:rPr/>
      </w:pPr>
      <w:r w:rsidDel="00000000" w:rsidR="00000000" w:rsidRPr="00000000">
        <w:rPr>
          <w:b w:val="1"/>
          <w:rtl w:val="0"/>
        </w:rPr>
        <w:t xml:space="preserve">     </w:t>
      </w:r>
      <w:r w:rsidDel="00000000" w:rsidR="00000000" w:rsidRPr="00000000">
        <w:rPr>
          <w:b w:val="1"/>
          <w:color w:val="ff0000"/>
          <w:rtl w:val="0"/>
        </w:rPr>
        <w:t xml:space="preserve">D. Phát gói 6, 7, 8</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footerReference r:id="rId7" w:type="default"/>
      <w:pgSz w:h="15840" w:w="12240" w:orient="portrait"/>
      <w:pgMar w:bottom="680" w:top="680" w:left="851" w:right="567" w:header="0" w:footer="2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40" w:before="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46" w:lineRule="auto"/>
      <w:ind w:left="140"/>
      <w:jc w:val="left"/>
    </w:pPr>
    <w:rPr>
      <w:b w:val="1"/>
    </w:rPr>
  </w:style>
  <w:style w:type="paragraph" w:styleId="Heading2">
    <w:name w:val="heading 2"/>
    <w:basedOn w:val="Normal"/>
    <w:next w:val="Normal"/>
    <w:pPr>
      <w:widowControl w:val="0"/>
      <w:spacing w:after="0" w:before="46" w:lineRule="auto"/>
      <w:ind w:left="140"/>
      <w:jc w:val="left"/>
    </w:pPr>
    <w:rPr>
      <w:b w:val="1"/>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46" w:lineRule="auto"/>
      <w:ind w:left="140"/>
      <w:jc w:val="left"/>
    </w:pPr>
    <w:rPr>
      <w:b w:val="1"/>
    </w:rPr>
  </w:style>
  <w:style w:type="paragraph" w:styleId="Heading2">
    <w:name w:val="heading 2"/>
    <w:basedOn w:val="Normal"/>
    <w:next w:val="Normal"/>
    <w:pPr>
      <w:widowControl w:val="0"/>
      <w:spacing w:after="0" w:before="46" w:lineRule="auto"/>
      <w:ind w:left="140"/>
      <w:jc w:val="left"/>
    </w:pPr>
    <w:rPr>
      <w:b w:val="1"/>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3Rh9C38ny/HUGWSdWsVi+/KVYA==">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