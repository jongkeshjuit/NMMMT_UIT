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4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ins w:author="Minh Vũ" w:id="1" w:date="2023-11-03T04:16:44Z"/>
              <w:del w:author="Bảo Anh" w:id="2" w:date="2023-11-12T10:17:15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"/>
            </w:sdtPr>
            <w:sdtContent>
              <w:ins w:author="Minh Vũ" w:id="1" w:date="2023-11-03T04:16:44Z">
                <w:sdt>
                  <w:sdtPr>
                    <w:tag w:val="goog_rdk_3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del w:author="Bảo Anh" w:id="2" w:date="2023-11-12T10:17:15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8"/>
            </w:sdtPr>
            <w:sdtContent>
              <w:ins w:author="Tân Nguyễn Nhật" w:id="3" w:date="2023-11-02T09:18:45Z">
                <w:sdt>
                  <w:sdtPr>
                    <w:tag w:val="goog_rdk_9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  <w:rtl w:val="0"/>
                        </w:rPr>
                        <w:delText xml:space="preserve">S</w:delText>
                      </w:r>
                    </w:del>
                  </w:sdtContent>
                </w:sdt>
              </w:ins>
            </w:sdtContent>
          </w:sdt>
          <w:sdt>
            <w:sdtPr>
              <w:tag w:val="goog_rdk_10"/>
            </w:sdtPr>
            <w:sdtContent>
              <w:del w:author="Bảo Anh" w:id="2" w:date="2023-11-12T10:17:15Z"/>
            </w:sdtContent>
          </w:sdt>
          <w:sdt>
            <w:sdtPr>
              <w:tag w:val="goog_rdk_11"/>
            </w:sdtPr>
            <w:sdtContent>
              <w:ins w:author="THPT KÌ THI" w:id="4" w:date="2023-10-24T07:49:54Z">
                <w:sdt>
                  <w:sdtPr>
                    <w:tag w:val="goog_rdk_12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  <w:rtl w:val="0"/>
                        </w:rPr>
                        <w:delText xml:space="preserve"> </w:delText>
                      </w:r>
                    </w:del>
                  </w:sdtContent>
                </w:sdt>
              </w:ins>
            </w:sdtContent>
          </w:sdt>
          <w:sdt>
            <w:sdtPr>
              <w:tag w:val="goog_rdk_13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tbl>
      <w:tblPr>
        <w:tblStyle w:val="Table1"/>
        <w:tblW w:w="10863.0" w:type="dxa"/>
        <w:jc w:val="left"/>
        <w:tblLayout w:type="fixed"/>
        <w:tblLook w:val="0400"/>
      </w:tblPr>
      <w:tblGrid>
        <w:gridCol w:w="6250"/>
        <w:gridCol w:w="4613"/>
        <w:tblGridChange w:id="0">
          <w:tblGrid>
            <w:gridCol w:w="6250"/>
            <w:gridCol w:w="4613"/>
          </w:tblGrid>
        </w:tblGridChange>
      </w:tblGrid>
      <w:sdt>
        <w:sdtPr>
          <w:tag w:val="goog_rdk_15"/>
        </w:sdtPr>
        <w:sdtContent>
          <w:tr>
            <w:trPr>
              <w:cantSplit w:val="0"/>
              <w:trHeight w:val="2949.2812499999995" w:hRule="atLeast"/>
              <w:tblHeader w:val="0"/>
              <w:del w:author="Bảo Anh" w:id="2" w:date="2023-11-12T10:17:15Z"/>
              <w:trPrChange w:author="Thanh Minh Nguyễn Lê" w:id="5" w:date="2023-11-01T14:53:07Z">
                <w:trPr>
                  <w:cantSplit w:val="0"/>
                  <w:trHeight w:val="1259" w:hRule="atLeast"/>
                  <w:tblHeader w:val="0"/>
                </w:trPr>
              </w:trPrChange>
            </w:trPr>
            <w:tc>
              <w:tcPr>
                <w:tcPrChange w:author="Thanh Minh Nguyễn Lê" w:id="5" w:date="2023-11-01T14:53:07Z">
                  <w:tcPr/>
                </w:tcPrChange>
              </w:tcPr>
              <w:sdt>
                <w:sdtPr>
                  <w:tag w:val="goog_rdk_17"/>
                </w:sdtPr>
                <w:sdtContent>
                  <w:p w:rsidR="00000000" w:rsidDel="00000000" w:rsidP="00000000" w:rsidRDefault="00000000" w:rsidRPr="00000000" w14:paraId="00000003">
                    <w:pPr>
                      <w:tabs>
                        <w:tab w:val="left" w:leader="none" w:pos="567"/>
                        <w:tab w:val="left" w:leader="none" w:pos="3119"/>
                        <w:tab w:val="left" w:leader="none" w:pos="5670"/>
                        <w:tab w:val="left" w:leader="none" w:pos="8222"/>
                      </w:tabs>
                      <w:jc w:val="right"/>
                      <w:rPr>
                        <w:del w:author="Bảo Anh" w:id="2" w:date="2023-11-12T10:17:15Z"/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w:pPr>
                    <w:sdt>
                      <w:sdtPr>
                        <w:tag w:val="goog_rdk_16"/>
                      </w:sdtPr>
                      <w:sdtContent>
                        <w:del w:author="Bảo Anh" w:id="2" w:date="2023-11-12T10:17:15Z">
                          <w:r w:rsidDel="00000000" w:rsidR="00000000" w:rsidRPr="00000000">
                            <w:rPr>
                              <w:rFonts w:ascii="Cambria Math" w:cs="Cambria Math" w:eastAsia="Cambria Math" w:hAnsi="Cambria Math"/>
                              <w:color w:val="000000"/>
                              <w:sz w:val="28"/>
                              <w:szCs w:val="28"/>
                              <w:rtl w:val="0"/>
                            </w:rPr>
                            <w:delText xml:space="preserve">Phát Triển Đề Thi Giữa Kỳ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9"/>
                </w:sdtPr>
                <w:sdtContent>
                  <w:p w:rsidR="00000000" w:rsidDel="00000000" w:rsidP="00000000" w:rsidRDefault="00000000" w:rsidRPr="00000000" w14:paraId="00000004">
                    <w:pPr>
                      <w:tabs>
                        <w:tab w:val="left" w:leader="none" w:pos="567"/>
                        <w:tab w:val="left" w:leader="none" w:pos="3119"/>
                        <w:tab w:val="left" w:leader="none" w:pos="5670"/>
                        <w:tab w:val="left" w:leader="none" w:pos="8222"/>
                      </w:tabs>
                      <w:jc w:val="right"/>
                      <w:rPr>
                        <w:del w:author="Bảo Anh" w:id="2" w:date="2023-11-12T10:17:15Z"/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w:pPr>
                    <w:sdt>
                      <w:sdtPr>
                        <w:tag w:val="goog_rdk_18"/>
                      </w:sdtPr>
                      <w:sdtContent>
                        <w:del w:author="Bảo Anh" w:id="2" w:date="2023-11-12T10:17:15Z">
                          <w:r w:rsidDel="00000000" w:rsidR="00000000" w:rsidRPr="00000000">
                            <w:rPr>
                              <w:rFonts w:ascii="Cambria Math" w:cs="Cambria Math" w:eastAsia="Cambria Math" w:hAnsi="Cambria Math"/>
                              <w:color w:val="000000"/>
                              <w:sz w:val="28"/>
                              <w:szCs w:val="28"/>
                              <w:rtl w:val="0"/>
                            </w:rPr>
                            <w:delText xml:space="preserve">Nhập Môn Mạng Máy Tính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1"/>
                </w:sdtPr>
                <w:sdtContent>
                  <w:p w:rsidR="00000000" w:rsidDel="00000000" w:rsidP="00000000" w:rsidRDefault="00000000" w:rsidRPr="00000000" w14:paraId="00000005">
                    <w:pPr>
                      <w:tabs>
                        <w:tab w:val="left" w:leader="none" w:pos="567"/>
                        <w:tab w:val="left" w:leader="none" w:pos="3119"/>
                        <w:tab w:val="left" w:leader="none" w:pos="5670"/>
                        <w:tab w:val="left" w:leader="none" w:pos="8222"/>
                      </w:tabs>
                      <w:jc w:val="center"/>
                      <w:rPr>
                        <w:del w:author="Bảo Anh" w:id="2" w:date="2023-11-12T10:17:15Z"/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w:pPr>
                    <w:sdt>
                      <w:sdtPr>
                        <w:tag w:val="goog_rdk_20"/>
                      </w:sdtPr>
                      <w:sdtContent>
                        <w:del w:author="Bảo Anh" w:id="2" w:date="2023-11-12T10:17:15Z">
                          <w:r w:rsidDel="00000000" w:rsidR="00000000" w:rsidRPr="00000000">
                            <w:rPr>
                              <w:rFonts w:ascii="Cambria Math" w:cs="Cambria Math" w:eastAsia="Cambria Math" w:hAnsi="Cambria Math"/>
                              <w:color w:val="000000"/>
                              <w:sz w:val="28"/>
                              <w:szCs w:val="28"/>
                              <w:rtl w:val="0"/>
                            </w:rPr>
                            <w:delText xml:space="preserve"> 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3"/>
                </w:sdtPr>
                <w:sdtContent>
                  <w:p w:rsidR="00000000" w:rsidDel="00000000" w:rsidP="00000000" w:rsidRDefault="00000000" w:rsidRPr="00000000" w14:paraId="00000006">
                    <w:pPr>
                      <w:tabs>
                        <w:tab w:val="left" w:leader="none" w:pos="567"/>
                        <w:tab w:val="left" w:leader="none" w:pos="3119"/>
                        <w:tab w:val="left" w:leader="none" w:pos="5670"/>
                        <w:tab w:val="left" w:leader="none" w:pos="8222"/>
                      </w:tabs>
                      <w:jc w:val="center"/>
                      <w:rPr>
                        <w:del w:author="Bảo Anh" w:id="2" w:date="2023-11-12T10:17:15Z"/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w:pPr>
                    <w:sdt>
                      <w:sdtPr>
                        <w:tag w:val="goog_rdk_22"/>
                      </w:sdtPr>
                      <w:sdtContent>
                        <w:del w:author="Bảo Anh" w:id="2" w:date="2023-11-12T10:17:15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5"/>
                </w:sdtPr>
                <w:sdtContent>
                  <w:p w:rsidR="00000000" w:rsidDel="00000000" w:rsidP="00000000" w:rsidRDefault="00000000" w:rsidRPr="00000000" w14:paraId="00000007">
                    <w:pPr>
                      <w:tabs>
                        <w:tab w:val="left" w:leader="none" w:pos="567"/>
                        <w:tab w:val="left" w:leader="none" w:pos="3119"/>
                        <w:tab w:val="left" w:leader="none" w:pos="5670"/>
                        <w:tab w:val="left" w:leader="none" w:pos="8222"/>
                      </w:tabs>
                      <w:jc w:val="center"/>
                      <w:rPr>
                        <w:del w:author="Bảo Anh" w:id="2" w:date="2023-11-12T10:17:15Z"/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</w:rPr>
                    </w:pPr>
                    <w:sdt>
                      <w:sdtPr>
                        <w:tag w:val="goog_rdk_24"/>
                      </w:sdtPr>
                      <w:sdtContent>
                        <w:del w:author="Bảo Anh" w:id="2" w:date="2023-11-12T10:17:15Z">
                          <w:r w:rsidDel="00000000" w:rsidR="00000000" w:rsidRPr="00000000">
                            <w:rPr>
                              <w:rFonts w:ascii="Cambria Math" w:cs="Cambria Math" w:eastAsia="Cambria Math" w:hAnsi="Cambria Math"/>
                              <w:b w:val="1"/>
                              <w:color w:val="000000"/>
                              <w:sz w:val="28"/>
                              <w:szCs w:val="28"/>
                              <w:rtl w:val="0"/>
                            </w:rPr>
                            <w:delText xml:space="preserve">Đề A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7"/>
                </w:sdtPr>
                <w:sdtContent>
                  <w:p w:rsidR="00000000" w:rsidDel="00000000" w:rsidP="00000000" w:rsidRDefault="00000000" w:rsidRPr="00000000" w14:paraId="00000008">
                    <w:pPr>
                      <w:tabs>
                        <w:tab w:val="left" w:leader="none" w:pos="567"/>
                        <w:tab w:val="left" w:leader="none" w:pos="3119"/>
                        <w:tab w:val="left" w:leader="none" w:pos="5670"/>
                        <w:tab w:val="left" w:leader="none" w:pos="8222"/>
                      </w:tabs>
                      <w:jc w:val="center"/>
                      <w:rPr>
                        <w:del w:author="Bảo Anh" w:id="2" w:date="2023-11-12T10:17:15Z"/>
                        <w:rFonts w:ascii="Cambria Math" w:cs="Cambria Math" w:eastAsia="Cambria Math" w:hAnsi="Cambria Math"/>
                        <w:i w:val="1"/>
                        <w:color w:val="000000"/>
                        <w:sz w:val="28"/>
                        <w:szCs w:val="28"/>
                      </w:rPr>
                    </w:pPr>
                    <w:sdt>
                      <w:sdtPr>
                        <w:tag w:val="goog_rdk_26"/>
                      </w:sdtPr>
                      <w:sdtContent>
                        <w:del w:author="Bảo Anh" w:id="2" w:date="2023-11-12T10:17:15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PrChange w:author="Thanh Minh Nguyễn Lê" w:id="5" w:date="2023-11-01T14:53:07Z">
                  <w:tcPr/>
                </w:tcPrChange>
              </w:tcPr>
              <w:sdt>
                <w:sdtPr>
                  <w:tag w:val="goog_rdk_29"/>
                </w:sdtPr>
                <w:sdtContent>
                  <w:p w:rsidR="00000000" w:rsidDel="00000000" w:rsidP="00000000" w:rsidRDefault="00000000" w:rsidRPr="00000000" w14:paraId="00000009">
                    <w:pPr>
                      <w:tabs>
                        <w:tab w:val="left" w:leader="none" w:pos="567"/>
                        <w:tab w:val="left" w:leader="none" w:pos="3119"/>
                        <w:tab w:val="left" w:leader="none" w:pos="5670"/>
                        <w:tab w:val="left" w:leader="none" w:pos="8222"/>
                      </w:tabs>
                      <w:jc w:val="center"/>
                      <w:rPr>
                        <w:del w:author="Bảo Anh" w:id="2" w:date="2023-11-12T10:17:15Z"/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w:pPr>
                    <w:sdt>
                      <w:sdtPr>
                        <w:tag w:val="goog_rdk_28"/>
                      </w:sdtPr>
                      <w:sdtContent>
                        <w:del w:author="Bảo Anh" w:id="2" w:date="2023-11-12T10:17:15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31"/>
                </w:sdtPr>
                <w:sdtContent>
                  <w:p w:rsidR="00000000" w:rsidDel="00000000" w:rsidP="00000000" w:rsidRDefault="00000000" w:rsidRPr="00000000" w14:paraId="0000000A">
                    <w:pPr>
                      <w:tabs>
                        <w:tab w:val="left" w:leader="none" w:pos="567"/>
                        <w:tab w:val="left" w:leader="none" w:pos="3119"/>
                        <w:tab w:val="left" w:leader="none" w:pos="5670"/>
                        <w:tab w:val="left" w:leader="none" w:pos="8222"/>
                      </w:tabs>
                      <w:jc w:val="center"/>
                      <w:rPr>
                        <w:del w:author="Bảo Anh" w:id="2" w:date="2023-11-12T10:17:15Z"/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w:pPr>
                    <w:sdt>
                      <w:sdtPr>
                        <w:tag w:val="goog_rdk_30"/>
                      </w:sdtPr>
                      <w:sdtContent>
                        <w:del w:author="Bảo Anh" w:id="2" w:date="2023-11-12T10:17:15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33"/>
                </w:sdtPr>
                <w:sdtContent>
                  <w:p w:rsidR="00000000" w:rsidDel="00000000" w:rsidP="00000000" w:rsidRDefault="00000000" w:rsidRPr="00000000" w14:paraId="0000000B">
                    <w:pPr>
                      <w:tabs>
                        <w:tab w:val="left" w:leader="none" w:pos="567"/>
                        <w:tab w:val="left" w:leader="none" w:pos="3119"/>
                        <w:tab w:val="left" w:leader="none" w:pos="5670"/>
                        <w:tab w:val="left" w:leader="none" w:pos="8222"/>
                      </w:tabs>
                      <w:jc w:val="center"/>
                      <w:rPr>
                        <w:del w:author="Bảo Anh" w:id="2" w:date="2023-11-12T10:17:15Z"/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w:pPr>
                    <w:sdt>
                      <w:sdtPr>
                        <w:tag w:val="goog_rdk_32"/>
                      </w:sdtPr>
                      <w:sdtContent>
                        <w:del w:author="Bảo Anh" w:id="2" w:date="2023-11-12T10:17:15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35"/>
                </w:sdtPr>
                <w:sdtContent>
                  <w:p w:rsidR="00000000" w:rsidDel="00000000" w:rsidP="00000000" w:rsidRDefault="00000000" w:rsidRPr="00000000" w14:paraId="0000000C">
                    <w:pPr>
                      <w:tabs>
                        <w:tab w:val="left" w:leader="none" w:pos="567"/>
                        <w:tab w:val="left" w:leader="none" w:pos="3119"/>
                        <w:tab w:val="left" w:leader="none" w:pos="5670"/>
                        <w:tab w:val="left" w:leader="none" w:pos="8222"/>
                      </w:tabs>
                      <w:jc w:val="center"/>
                      <w:rPr>
                        <w:del w:author="Bảo Anh" w:id="2" w:date="2023-11-12T10:17:15Z"/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w:pPr>
                    <w:sdt>
                      <w:sdtPr>
                        <w:tag w:val="goog_rdk_34"/>
                      </w:sdtPr>
                      <w:sdtContent>
                        <w:del w:author="Bảo Anh" w:id="2" w:date="2023-11-12T10:17:15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37"/>
                </w:sdtPr>
                <w:sdtContent>
                  <w:p w:rsidR="00000000" w:rsidDel="00000000" w:rsidP="00000000" w:rsidRDefault="00000000" w:rsidRPr="00000000" w14:paraId="0000000D">
                    <w:pPr>
                      <w:tabs>
                        <w:tab w:val="left" w:leader="none" w:pos="567"/>
                        <w:tab w:val="left" w:leader="none" w:pos="3119"/>
                        <w:tab w:val="left" w:leader="none" w:pos="5670"/>
                        <w:tab w:val="left" w:leader="none" w:pos="8222"/>
                      </w:tabs>
                      <w:jc w:val="center"/>
                      <w:rPr>
                        <w:del w:author="Bảo Anh" w:id="2" w:date="2023-11-12T10:17:15Z"/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w:pPr>
                    <w:sdt>
                      <w:sdtPr>
                        <w:tag w:val="goog_rdk_36"/>
                      </w:sdtPr>
                      <w:sdtContent>
                        <w:del w:author="Bảo Anh" w:id="2" w:date="2023-11-12T10:17:15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39"/>
                </w:sdtPr>
                <w:sdtContent>
                  <w:p w:rsidR="00000000" w:rsidDel="00000000" w:rsidP="00000000" w:rsidRDefault="00000000" w:rsidRPr="00000000" w14:paraId="0000000E">
                    <w:pPr>
                      <w:tabs>
                        <w:tab w:val="left" w:leader="none" w:pos="567"/>
                        <w:tab w:val="left" w:leader="none" w:pos="3119"/>
                        <w:tab w:val="left" w:leader="none" w:pos="5670"/>
                        <w:tab w:val="left" w:leader="none" w:pos="8222"/>
                      </w:tabs>
                      <w:jc w:val="center"/>
                      <w:rPr>
                        <w:del w:author="Bảo Anh" w:id="2" w:date="2023-11-12T10:17:15Z"/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w:pPr>
                    <w:sdt>
                      <w:sdtPr>
                        <w:tag w:val="goog_rdk_38"/>
                      </w:sdtPr>
                      <w:sdtContent>
                        <w:del w:author="Bảo Anh" w:id="2" w:date="2023-11-12T10:17:15Z">
                          <w:r w:rsidDel="00000000" w:rsidR="00000000" w:rsidRPr="00000000">
                            <w:rPr>
                              <w:rFonts w:ascii="Cambria Math" w:cs="Cambria Math" w:eastAsia="Cambria Math" w:hAnsi="Cambria Math"/>
                              <w:color w:val="000000"/>
                              <w:sz w:val="28"/>
                              <w:szCs w:val="28"/>
                              <w:rtl w:val="0"/>
                            </w:rPr>
                            <w:delText xml:space="preserve">ĐỀ KIỂM TRA GIỮA KỲ I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41"/>
                </w:sdtPr>
                <w:sdtContent>
                  <w:p w:rsidR="00000000" w:rsidDel="00000000" w:rsidP="00000000" w:rsidRDefault="00000000" w:rsidRPr="00000000" w14:paraId="0000000F">
                    <w:pPr>
                      <w:tabs>
                        <w:tab w:val="left" w:leader="none" w:pos="567"/>
                        <w:tab w:val="left" w:leader="none" w:pos="3119"/>
                        <w:tab w:val="left" w:leader="none" w:pos="5670"/>
                        <w:tab w:val="left" w:leader="none" w:pos="8222"/>
                      </w:tabs>
                      <w:jc w:val="center"/>
                      <w:rPr>
                        <w:del w:author="Bảo Anh" w:id="2" w:date="2023-11-12T10:17:15Z"/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w:pPr>
                    <w:sdt>
                      <w:sdtPr>
                        <w:tag w:val="goog_rdk_40"/>
                      </w:sdtPr>
                      <w:sdtContent>
                        <w:del w:author="Bảo Anh" w:id="2" w:date="2023-11-12T10:17:15Z">
                          <w:r w:rsidDel="00000000" w:rsidR="00000000" w:rsidRPr="00000000">
                            <w:rPr>
                              <w:rFonts w:ascii="Cambria Math" w:cs="Cambria Math" w:eastAsia="Cambria Math" w:hAnsi="Cambria Math"/>
                              <w:color w:val="000000"/>
                              <w:sz w:val="28"/>
                              <w:szCs w:val="28"/>
                              <w:rtl w:val="0"/>
                            </w:rPr>
                            <w:delText xml:space="preserve">Năm học: 2023 - 2024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43"/>
                </w:sdtPr>
                <w:sdtContent>
                  <w:p w:rsidR="00000000" w:rsidDel="00000000" w:rsidP="00000000" w:rsidRDefault="00000000" w:rsidRPr="00000000" w14:paraId="00000010">
                    <w:pPr>
                      <w:tabs>
                        <w:tab w:val="left" w:leader="none" w:pos="567"/>
                        <w:tab w:val="left" w:leader="none" w:pos="3119"/>
                        <w:tab w:val="left" w:leader="none" w:pos="5670"/>
                        <w:tab w:val="left" w:leader="none" w:pos="8222"/>
                      </w:tabs>
                      <w:jc w:val="center"/>
                      <w:rPr>
                        <w:del w:author="Bảo Anh" w:id="2" w:date="2023-11-12T10:17:15Z"/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w:pPr>
                    <w:sdt>
                      <w:sdtPr>
                        <w:tag w:val="goog_rdk_42"/>
                      </w:sdtPr>
                      <w:sdtContent>
                        <w:del w:author="Bảo Anh" w:id="2" w:date="2023-11-12T10:17:15Z">
                          <w:r w:rsidDel="00000000" w:rsidR="00000000" w:rsidRPr="00000000">
                            <w:rPr>
                              <w:rFonts w:ascii="Cambria Math" w:cs="Cambria Math" w:eastAsia="Cambria Math" w:hAnsi="Cambria Math"/>
                              <w:color w:val="000000"/>
                              <w:sz w:val="28"/>
                              <w:szCs w:val="28"/>
                              <w:rtl w:val="0"/>
                            </w:rPr>
                            <w:delText xml:space="preserve">Môn: Nhập Môn Mạng Máy Tính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45"/>
                </w:sdtPr>
                <w:sdtContent>
                  <w:p w:rsidR="00000000" w:rsidDel="00000000" w:rsidP="00000000" w:rsidRDefault="00000000" w:rsidRPr="00000000" w14:paraId="00000011">
                    <w:pPr>
                      <w:tabs>
                        <w:tab w:val="left" w:leader="none" w:pos="567"/>
                        <w:tab w:val="left" w:leader="none" w:pos="3119"/>
                        <w:tab w:val="left" w:leader="none" w:pos="5670"/>
                        <w:tab w:val="left" w:leader="none" w:pos="8222"/>
                      </w:tabs>
                      <w:jc w:val="center"/>
                      <w:rPr>
                        <w:del w:author="Bảo Anh" w:id="2" w:date="2023-11-12T10:17:15Z"/>
                        <w:rFonts w:ascii="Cambria Math" w:cs="Cambria Math" w:eastAsia="Cambria Math" w:hAnsi="Cambria Math"/>
                        <w:i w:val="1"/>
                        <w:color w:val="000000"/>
                        <w:sz w:val="28"/>
                        <w:szCs w:val="28"/>
                      </w:rPr>
                    </w:pPr>
                    <w:sdt>
                      <w:sdtPr>
                        <w:tag w:val="goog_rdk_44"/>
                      </w:sdtPr>
                      <w:sdtContent>
                        <w:del w:author="Bảo Anh" w:id="2" w:date="2023-11-12T10:17:15Z">
                          <w:r w:rsidDel="00000000" w:rsidR="00000000" w:rsidRPr="00000000">
                            <w:rPr>
                              <w:rFonts w:ascii="Cambria Math" w:cs="Cambria Math" w:eastAsia="Cambria Math" w:hAnsi="Cambria Math"/>
                              <w:i w:val="1"/>
                              <w:color w:val="000000"/>
                              <w:sz w:val="28"/>
                              <w:szCs w:val="28"/>
                              <w:rtl w:val="0"/>
                            </w:rPr>
                            <w:delText xml:space="preserve">Ngày:…/…/…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</w:tbl>
    <w:sdt>
      <w:sdtPr>
        <w:tag w:val="goog_rdk_47"/>
      </w:sdtPr>
      <w:sdtContent>
        <w:p w:rsidR="00000000" w:rsidDel="00000000" w:rsidP="00000000" w:rsidRDefault="00000000" w:rsidRPr="00000000" w14:paraId="00000012">
          <w:pPr>
            <w:tabs>
              <w:tab w:val="left" w:leader="none" w:pos="567"/>
              <w:tab w:val="left" w:leader="none" w:pos="3119"/>
              <w:tab w:val="left" w:leader="none" w:pos="5670"/>
              <w:tab w:val="left" w:leader="none" w:pos="8222"/>
            </w:tabs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6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13">
          <w:pPr>
            <w:tabs>
              <w:tab w:val="left" w:leader="none" w:pos="992"/>
            </w:tabs>
            <w:spacing w:before="120"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1: Các giao thức tại Tầng Vận Chuyển Không cung cấp dịch vụ nào sau đây</w:delText>
                </w:r>
              </w:del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14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Checksum</w:delText>
                  <w:tab/>
                  <w:delText xml:space="preserve">B. </w:delText>
                </w:r>
              </w:del>
            </w:sdtContent>
          </w:sdt>
          <w:sdt>
            <w:sdtPr>
              <w:tag w:val="goog_rdk_51"/>
            </w:sdtPr>
            <w:sdtContent>
              <w:ins w:author="Toan Nguyen quoc" w:id="6" w:date="2023-10-28T17:26:42Z">
                <w:sdt>
                  <w:sdtPr>
                    <w:tag w:val="goog_rdk_52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  <w:rtl w:val="0"/>
                        </w:rPr>
                        <w:delText xml:space="preserve">k</w:delText>
                      </w:r>
                    </w:del>
                  </w:sdtContent>
                </w:sdt>
              </w:ins>
            </w:sdtContent>
          </w:sdt>
          <w:sdt>
            <w:sdtPr>
              <w:tag w:val="goog_rdk_5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Multiplexing </w:delTex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tại bên gửi</w:delText>
                  <w:tab/>
                </w:r>
              </w:del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15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b w:val="1"/>
                    <w:color w:val="000000"/>
                    <w:sz w:val="28"/>
                    <w:szCs w:val="28"/>
                    <w:rtl w:val="0"/>
                  </w:rPr>
                  <w:delText xml:space="preserve">C.Đảm bảo độ trễ</w:delTex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tab/>
                  <w:delText xml:space="preserve">D. DeMultiplexing tại bên nhận</w:delText>
                </w:r>
              </w:del>
            </w:sdtContent>
          </w:sdt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16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2: Trong mô hình OSI, </w:delText>
                </w:r>
              </w:del>
            </w:sdtContent>
          </w:sdt>
          <w:sdt>
            <w:sdtPr>
              <w:tag w:val="goog_rdk_58"/>
            </w:sdtPr>
            <w:sdtContent>
              <w:ins w:author="Dương Nguyễn Võ Đại" w:id="7" w:date="2023-11-02T09:13:49Z">
                <w:sdt>
                  <w:sdtPr>
                    <w:tag w:val="goog_rdk_59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  <w:rtl w:val="0"/>
                        </w:rPr>
                        <w:tab/>
                      </w:r>
                    </w:del>
                  </w:sdtContent>
                </w:sdt>
              </w:ins>
            </w:sdtContent>
          </w:sdt>
          <w:sdt>
            <w:sdtPr>
              <w:tag w:val="goog_rdk_6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tầng nào làm nhiệm vụ kiểm tra lỗi và điều chỉnh lại dữ liệu nếu cần?</w:delText>
                </w:r>
              </w:del>
            </w:sdtContent>
          </w:sdt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17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Tầng Vận Chuyển</w:delText>
                </w:r>
              </w:del>
            </w:sdtContent>
          </w:sdt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18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Tầng Mạng</w:delText>
                </w:r>
              </w:del>
            </w:sdtContent>
          </w:sdt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19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Bảo Ngọc" w:id="8" w:date="2023-10-24T15:55:52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66"/>
            </w:sdtPr>
            <w:sdtContent>
              <w:del w:author="Bảo Anh" w:id="2" w:date="2023-11-12T10:17:15Z"/>
              <w:sdt>
                <w:sdtPr>
                  <w:tag w:val="goog_rdk_67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Bảo Ngọc" w:id="8" w:date="2023-10-24T15:55:52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C. Tầng Liên Kết Dữ liệu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1A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Tầng Vật Lý</w:delText>
                </w:r>
              </w:del>
            </w:sdtContent>
          </w:sdt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1B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3: Giao thức TCP (Transmission Control Protocol) sử dụng kiểm tra lỗi theo phương thức nào?</w:delText>
                </w:r>
              </w:del>
            </w:sdtContent>
          </w:sdt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1C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Bảo Ngọc" w:id="9" w:date="2023-10-24T15:55:41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73"/>
            </w:sdtPr>
            <w:sdtContent>
              <w:del w:author="Bảo Anh" w:id="2" w:date="2023-11-12T10:17:15Z"/>
              <w:sdt>
                <w:sdtPr>
                  <w:tag w:val="goog_rdk_74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Bảo Ngọc" w:id="9" w:date="2023-10-24T15:55:41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A. Checksum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1D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CRC (Cyclic Redundancy Check)</w:delText>
                </w:r>
              </w:del>
            </w:sdtContent>
          </w:sdt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1E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Hamming Code</w:delText>
                </w:r>
              </w:del>
            </w:sdtContent>
          </w:sdt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1F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Bit Parity</w:delText>
                </w:r>
              </w:del>
            </w:sdtContent>
          </w:sdt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20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4:Để nối nhiều máy tính với nhau trong mạng LAN, bạn cần một thành phần nào?</w:delText>
                </w:r>
              </w:del>
            </w:sdtContent>
          </w:sdt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21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Bảo Ngọc" w:id="10" w:date="2023-10-24T15:56:02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84"/>
            </w:sdtPr>
            <w:sdtContent>
              <w:del w:author="Bảo Anh" w:id="2" w:date="2023-11-12T10:17:15Z"/>
              <w:sdt>
                <w:sdtPr>
                  <w:tag w:val="goog_rdk_85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Bảo Ngọc" w:id="10" w:date="2023-10-24T15:56:02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A. Switch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22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Router</w:delText>
                </w:r>
              </w:del>
            </w:sdtContent>
          </w:sdt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23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Modem</w:delText>
                </w:r>
              </w:del>
            </w:sdtContent>
          </w:sdt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24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Bridge</w:delText>
                </w:r>
              </w:del>
            </w:sdtContent>
          </w:sdt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25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5 : Giao thức nào được sử dụng để gửi và nhận email qua Internet?</w:delText>
                </w:r>
              </w:del>
            </w:sdtContent>
          </w:sdt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26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FTP (File Transfer Protocol)</w:delText>
                </w:r>
              </w:del>
            </w:sdtContent>
          </w:sdt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27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Bảo Ngọc" w:id="11" w:date="2023-11-01T02:39:07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97"/>
            </w:sdtPr>
            <w:sdtContent>
              <w:del w:author="Bảo Anh" w:id="2" w:date="2023-11-12T10:17:15Z"/>
              <w:sdt>
                <w:sdtPr>
                  <w:tag w:val="goog_rdk_98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Bảo Ngọc" w:id="11" w:date="2023-11-01T02:39:07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B. SMTP (Simple Mail Transfer Protocol)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28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HTTP (Hypertext Transfer Protocol)</w:delText>
                </w:r>
              </w:del>
            </w:sdtContent>
          </w:sdt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29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UDP (User Datagram Protocol)</w:delText>
                </w:r>
              </w:del>
            </w:sdtContent>
          </w:sdt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2A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6 :Trong mô hình OSI, tầng nào thực hiện đa multiplexing và đa địa chỉ?</w:delText>
                </w:r>
              </w:del>
            </w:sdtContent>
          </w:sdt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2B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sz w:val="28"/>
              <w:szCs w:val="28"/>
              <w:rPrChange w:author="Duy Nguyễn Minh" w:id="12" w:date="2023-10-31T18:08:31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106"/>
            </w:sdtPr>
            <w:sdtContent>
              <w:del w:author="Bảo Anh" w:id="2" w:date="2023-11-12T10:17:15Z"/>
              <w:sdt>
                <w:sdtPr>
                  <w:tag w:val="goog_rdk_107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sz w:val="28"/>
                        <w:szCs w:val="28"/>
                        <w:rtl w:val="0"/>
                        <w:rPrChange w:author="Duy Nguyễn Minh" w:id="12" w:date="2023-10-31T18:08:31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A. Tầng Vận Chuyển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2C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Bảo Ngọc" w:id="13" w:date="2023-10-24T15:56:58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109"/>
            </w:sdtPr>
            <w:sdtContent>
              <w:del w:author="Bảo Anh" w:id="2" w:date="2023-11-12T10:17:15Z"/>
              <w:sdt>
                <w:sdtPr>
                  <w:tag w:val="goog_rdk_110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Bảo Ngọc" w:id="13" w:date="2023-10-24T15:56:58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B. Tầng Liên Kết Dữ liệu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2D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1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Tầng Mạng</w:delText>
                </w:r>
              </w:del>
            </w:sdtContent>
          </w:sdt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2E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1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Tầng Ứng dụng</w:delText>
                </w:r>
              </w:del>
            </w:sdtContent>
          </w:sdt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2F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1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7 :IP (Internet Protocol) sử dụng bao nhiêu byte để đại diện cho địa chỉ IPv4?</w:delText>
                </w:r>
              </w:del>
            </w:sdtContent>
          </w:sdt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30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1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16 bytes</w:delText>
                </w:r>
              </w:del>
            </w:sdtContent>
          </w:sdt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31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Bảo Ngọc" w:id="14" w:date="2023-10-24T15:56:16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120"/>
            </w:sdtPr>
            <w:sdtContent>
              <w:del w:author="Bảo Anh" w:id="2" w:date="2023-11-12T10:17:15Z"/>
              <w:sdt>
                <w:sdtPr>
                  <w:tag w:val="goog_rdk_121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Bảo Ngọc" w:id="14" w:date="2023-10-24T15:56:16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B. 4 bytes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32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2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8 bytes</w:delText>
                </w:r>
              </w:del>
            </w:sdtContent>
          </w:sdt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33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2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32 bytes</w:delText>
                </w:r>
              </w:del>
            </w:sdtContent>
          </w:sdt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34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2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8:Giao thức HTTP được sử dụng để làm gì trong môi trường web?</w:delText>
                </w:r>
              </w:del>
            </w:sdtContent>
          </w:sdt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35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2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Chuyển file</w:delText>
                </w:r>
              </w:del>
            </w:sdtContent>
          </w:sdt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36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3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Truyền dữ liệu</w:delText>
                </w:r>
              </w:del>
            </w:sdtContent>
          </w:sdt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37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3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Điều khiển thiết bị</w:delText>
                </w:r>
              </w:del>
            </w:sdtContent>
          </w:sdt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38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Bảo Ngọc" w:id="15" w:date="2023-10-24T15:57:04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135"/>
            </w:sdtPr>
            <w:sdtContent>
              <w:del w:author="Bảo Anh" w:id="2" w:date="2023-11-12T10:17:15Z"/>
              <w:sdt>
                <w:sdtPr>
                  <w:tag w:val="goog_rdk_136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Bảo Ngọc" w:id="15" w:date="2023-10-24T15:57:04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D. Hiển thị trang web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39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3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9:Đối với giao thức UDP, dịch vụ nào sau đây không được cung cấp?</w:delText>
                </w:r>
              </w:del>
            </w:sdtContent>
          </w:sdt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3A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4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Đảm bảo giao diện</w:delText>
                </w:r>
              </w:del>
            </w:sdtContent>
          </w:sdt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3B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Bảo Ngọc" w:id="16" w:date="2023-10-24T16:00:32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142"/>
            </w:sdtPr>
            <w:sdtContent>
              <w:del w:author="Bảo Anh" w:id="2" w:date="2023-11-12T10:17:15Z"/>
              <w:sdt>
                <w:sdtPr>
                  <w:tag w:val="goog_rdk_143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Bảo Ngọc" w:id="16" w:date="2023-10-24T16:00:32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B. Kiểm tra lỗi và sửa lỗi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3C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4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Multiplexing và Demultiplexing</w:delText>
                </w:r>
              </w:del>
            </w:sdtContent>
          </w:sdt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3D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4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Gửi dữ liệu dựa trên địa chỉ IP và cổng đích</w:delText>
                </w:r>
              </w:del>
            </w:sdtContent>
          </w:sdt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3E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49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3F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5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10:Tầng nào trong mô hình OSI thực hiện mã hóa và giải mã dữ liệu trước khi truyền qua mạng?</w:delText>
                </w:r>
              </w:del>
            </w:sdtContent>
          </w:sdt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40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5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Tầng Vận Chuyển</w:delText>
                </w:r>
              </w:del>
            </w:sdtContent>
          </w:sdt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41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5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Tầng Liên Kết Dữ liệu</w:delText>
                </w:r>
              </w:del>
            </w:sdtContent>
          </w:sdt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42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5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Tầng Mạng</w:delText>
                </w:r>
              </w:del>
            </w:sdtContent>
          </w:sdt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43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Bảo Ngọc" w:id="17" w:date="2023-10-24T16:01:58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159"/>
            </w:sdtPr>
            <w:sdtContent>
              <w:del w:author="Bảo Anh" w:id="2" w:date="2023-11-12T10:17:15Z"/>
              <w:sdt>
                <w:sdtPr>
                  <w:tag w:val="goog_rdk_160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Bảo Ngọc" w:id="17" w:date="2023-10-24T16:01:58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D. Tầng Ứng dụng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44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6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11:Trong giao thức HTTPS, chữ "S" đại diện cho điều gì?</w:delText>
                </w:r>
              </w:del>
            </w:sdtContent>
          </w:sdt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45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Bảo Ngọc" w:id="18" w:date="2023-10-24T16:00:54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164"/>
            </w:sdtPr>
            <w:sdtContent>
              <w:del w:author="Bảo Anh" w:id="2" w:date="2023-11-12T10:17:15Z"/>
              <w:sdt>
                <w:sdtPr>
                  <w:tag w:val="goog_rdk_165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Bảo Ngọc" w:id="18" w:date="2023-10-24T16:00:54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A. Secure (Bảo mật)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46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6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Simple (Đơn giản)</w:delText>
                </w:r>
              </w:del>
            </w:sdtContent>
          </w:sdt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47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6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Server (Máy chủ)</w:delText>
                </w:r>
              </w:del>
            </w:sdtContent>
          </w:sdt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48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7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Session (Phiên làm việc)</w:delText>
                </w:r>
              </w:del>
            </w:sdtContent>
          </w:sdt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49">
          <w:pPr>
            <w:tabs>
              <w:tab w:val="left" w:leader="none" w:pos="992"/>
            </w:tabs>
            <w:spacing w:before="120"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7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2 : Định danh của một socket bao gồm</w:delText>
                </w:r>
              </w:del>
            </w:sdtContent>
          </w:sdt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4A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75"/>
            </w:sdtPr>
            <w:sdtContent>
              <w:del w:author="Bảo Anh" w:id="2" w:date="2023-11-12T10:17:15Z"/>
              <w:sdt>
                <w:sdtPr>
                  <w:tag w:val="goog_rdk_176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Bảo Ngọc" w:id="19" w:date="2023-10-24T16:02:36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A. IP address và Portnumber</w:delText>
                      <w:tab/>
                    </w:r>
                  </w:del>
                </w:sdtContent>
              </w:sd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IP address</w:delText>
                  <w:tab/>
                </w:r>
              </w:del>
            </w:sdtContent>
          </w:sdt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4B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7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IP address và Mac address</w:delText>
                  <w:tab/>
                  <w:delText xml:space="preserve">D. IP address và User id</w:delText>
                </w:r>
              </w:del>
            </w:sdtContent>
          </w:sdt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4C">
          <w:pPr>
            <w:tabs>
              <w:tab w:val="left" w:leader="none" w:pos="992"/>
            </w:tabs>
            <w:spacing w:before="120"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8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3: Thứ tự đúng từ trên xuống dưới trong mô hình OSI là :</w:delText>
                </w:r>
              </w:del>
            </w:sdtContent>
          </w:sdt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4D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8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Application – Transport – Sess</w:delTex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t</w:delTex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ion – Presentation – Network – Physical – Data Link </w:delText>
                </w:r>
              </w:del>
            </w:sdtContent>
          </w:sdt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4E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Bảo Ngọc" w:id="20" w:date="2023-10-24T16:03:23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184"/>
            </w:sdtPr>
            <w:sdtContent>
              <w:del w:author="Bảo Anh" w:id="2" w:date="2023-11-12T10:17:15Z"/>
              <w:sdt>
                <w:sdtPr>
                  <w:tag w:val="goog_rdk_185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Bảo Ngọc" w:id="20" w:date="2023-10-24T16:03:23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B. Application – Presentation – Session – Transport – Network – Data Link - Physical 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4F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8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Application – Session – Presentation – Transport – Network – Data Link – Physical </w:delText>
                </w:r>
              </w:del>
            </w:sdtContent>
          </w:sdt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50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8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Application – Presentation – Session – Transport – Internet – Data Link - Physical</w:delText>
                </w:r>
              </w:del>
            </w:sdtContent>
          </w:sdt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51">
          <w:pPr>
            <w:tabs>
              <w:tab w:val="left" w:leader="none" w:pos="992"/>
            </w:tabs>
            <w:spacing w:before="120"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9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4: Quá trình một thông </w:delText>
                </w:r>
              </w:del>
            </w:sdtContent>
          </w:sdt>
          <w:sdt>
            <w:sdtPr>
              <w:tag w:val="goog_rdk_192"/>
            </w:sdtPr>
            <w:sdtContent>
              <w:ins w:author="Hải Lý Chí" w:id="21" w:date="2023-11-02T02:35:50Z">
                <w:sdt>
                  <w:sdtPr>
                    <w:tag w:val="goog_rdk_193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  <w:rtl w:val="0"/>
                        </w:rPr>
                        <w:delText xml:space="preserve">điệp</w:delText>
                      </w:r>
                    </w:del>
                  </w:sdtContent>
                </w:sdt>
              </w:ins>
            </w:sdtContent>
          </w:sdt>
          <w:sdt>
            <w:sdtPr>
              <w:tag w:val="goog_rdk_19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diệp</w:delTex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(message) được đưa qua các tầng (layer) và được thêm các thông tin điểu khiển vào đầu (header) trong hoạt động của thiết bị mạng được gọi là gì ?</w:delText>
                </w:r>
              </w:del>
            </w:sdtContent>
          </w:sdt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52">
          <w:pPr>
            <w:tabs>
              <w:tab w:val="left" w:leader="none" w:pos="992"/>
            </w:tabs>
            <w:spacing w:before="120"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Bảo Ngọc" w:id="22" w:date="2023-10-24T16:14:28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19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A.Compress                                    </w:delText>
                </w:r>
              </w:del>
              <w:sdt>
                <w:sdtPr>
                  <w:tag w:val="goog_rdk_197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Bảo Ngọc" w:id="22" w:date="2023-10-24T16:14:28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B.Encapsulation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53">
          <w:pPr>
            <w:tabs>
              <w:tab w:val="left" w:leader="none" w:pos="992"/>
            </w:tabs>
            <w:spacing w:before="120" w:line="276" w:lineRule="auto"/>
            <w:jc w:val="both"/>
            <w:rPr>
              <w:ins w:author="Lâm Hữu Thọ" w:id="24" w:date="2023-11-03T06:19:32Z"/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9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C.De-Encapsulation.                     D.</w:delText>
                </w:r>
              </w:del>
            </w:sdtContent>
          </w:sdt>
          <w:sdt>
            <w:sdtPr>
              <w:tag w:val="goog_rdk_200"/>
            </w:sdtPr>
            <w:sdtContent>
              <w:ins w:author="Ti Ăn Hại" w:id="23" w:date="2023-10-25T12:38:25Z">
                <w:sdt>
                  <w:sdtPr>
                    <w:tag w:val="goog_rdk_201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  <w:rtl w:val="0"/>
                        </w:rPr>
                        <w:delText xml:space="preserve"> </w:delText>
                      </w:r>
                    </w:del>
                  </w:sdtContent>
                </w:sdt>
              </w:ins>
            </w:sdtContent>
          </w:sdt>
          <w:sdt>
            <w:sdtPr>
              <w:tag w:val="goog_rdk_20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Header-Adding</w:delText>
                </w:r>
              </w:del>
            </w:sdtContent>
          </w:sdt>
          <w:sdt>
            <w:sdtPr>
              <w:tag w:val="goog_rdk_203"/>
            </w:sdtPr>
            <w:sdtContent>
              <w:ins w:author="Lâm Hữu Thọ" w:id="24" w:date="2023-11-03T06:19:32Z">
                <w:sdt>
                  <w:sdtPr>
                    <w:tag w:val="goog_rdk_204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54">
          <w:pPr>
            <w:tabs>
              <w:tab w:val="left" w:leader="none" w:pos="992"/>
            </w:tabs>
            <w:spacing w:before="120"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sz w:val="28"/>
              <w:szCs w:val="28"/>
              <w:rPrChange w:author="Lâm Hữu Thọ" w:id="25" w:date="2023-11-03T06:19:32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207"/>
            </w:sdtPr>
            <w:sdtContent>
              <w:del w:author="Bảo Anh" w:id="2" w:date="2023-11-12T10:17:15Z"/>
              <w:sdt>
                <w:sdtPr>
                  <w:tag w:val="goog_rdk_208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tl w:val="0"/>
                      </w:rPr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55">
          <w:pPr>
            <w:tabs>
              <w:tab w:val="left" w:leader="none" w:pos="992"/>
            </w:tabs>
            <w:spacing w:before="120"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21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Dạng bài Độ Trễ </w:delText>
                </w:r>
              </w:del>
            </w:sdtContent>
          </w:sdt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56">
          <w:pPr>
            <w:tabs>
              <w:tab w:val="left" w:leader="none" w:pos="992"/>
            </w:tabs>
            <w:spacing w:before="120"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21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 : Một gói tin có độ dài L=30000 bits được truyền trên đường liên kết giữa 2 router có tốc độ truyền R=10Mbps, khoảng cách giữa 2 Router d=300km và tốc độ lan truyền là s=3.</w:delText>
                </w:r>
              </w:del>
            </w:sdtContent>
          </w:sdt>
          <m:oMath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pPr>
              <m:e>
                <w:sdt>
                  <w:sdtPr>
                    <w:tag w:val="goog_rdk_214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10</m:t>
                      </m:r>
                    </w:del>
                  </w:sdtContent>
                </w:sdt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8</m:t>
                </m:r>
              </m:sup>
            </m:sSup>
            <w:sdt>
              <w:sdtPr>
                <w:tag w:val="goog_rdk_215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m/s</m:t>
                  </m:r>
                </w:del>
              </w:sdtContent>
            </w:sdt>
          </m:oMath>
          <w:sdt>
            <w:sdtPr>
              <w:tag w:val="goog_rdk_21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. Để giảm độ trễ đầu cuối đi một nữa (</w:delText>
                </w:r>
              </w:del>
            </w:sdtContent>
          </w:sdt>
          <m:oMath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217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d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218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</m:t>
                  </m:r>
                </w:del>
              </w:sdtContent>
            </w:sdt>
            <m:f>
              <m:f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fPr>
              <m:num>
                <w:sdt>
                  <w:sdtPr>
                    <w:tag w:val="goog_rdk_219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d</m:t>
                      </m:r>
                    </w:del>
                  </w:sdtContent>
                </w:sdt>
              </m:num>
              <m:den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2</m:t>
                </m:r>
              </m:den>
            </m:f>
            <w:sdt>
              <w:sdtPr>
                <w:tag w:val="goog_rdk_220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)</m:t>
                  </m:r>
                </w:del>
              </w:sdtContent>
            </w:sdt>
          </m:oMath>
          <w:sdt>
            <w:sdtPr>
              <w:tag w:val="goog_rdk_21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có thể điều chỉnh tốc độ truyền </w:delText>
                </w:r>
              </w:del>
            </w:sdtContent>
          </w:sdt>
          <m:oMath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222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223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 </m:t>
                  </m:r>
                </w:del>
              </w:sdtContent>
            </w:sdt>
          </m:oMath>
          <w:sdt>
            <w:sdtPr>
              <w:tag w:val="goog_rdk_22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như thế nào ?(Bỏ qua độ trễ xử lí và độ trễ xếp hàng )</w:delText>
                </w:r>
              </w:del>
            </w:sdtContent>
          </w:sdt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57">
          <w:pPr>
            <w:jc w:val="left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225"/>
            </w:sdtPr>
            <w:sdtContent>
              <w:del w:author="Bảo Anh" w:id="2" w:date="2023-11-12T10:17:15Z"/>
            </w:sdtContent>
          </w:sdt>
          <m:oMath>
            <w:sdt>
              <w:sdtPr>
                <w:tag w:val="goog_rdk_227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highlight w:val="red"/>
                      <w:rPrChange w:author="Nguyên Lâm Hưng" w:id="26" w:date="2023-11-01T07:59:50Z"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</w:rPrChange>
                    </w:rPr>
                    <m:t xml:space="preserve">A.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highlight w:val="red"/>
                    <w:rPrChange w:author="Nguyên Lâm Hưng" w:id="26" w:date="2023-11-01T07:59:50Z"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w:rPrChange>
                  </w:rPr>
                </m:ctrlPr>
              </m:sSubPr>
              <m:e>
                <w:sdt>
                  <w:sdtPr>
                    <w:tag w:val="goog_rdk_228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  <w:highlight w:val="red"/>
                          <w:rPrChange w:author="Nguyên Lâm Hưng" w:id="26" w:date="2023-11-01T07:59:50Z">
                            <w:rPr>
                              <w:rFonts w:ascii="Cambria Math" w:cs="Cambria Math" w:eastAsia="Cambria Math" w:hAnsi="Cambria Math"/>
                              <w:color w:val="000000"/>
                              <w:sz w:val="28"/>
                              <w:szCs w:val="28"/>
                            </w:rPr>
                          </w:rPrChange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highlight w:val="red"/>
                    <w:rPrChange w:author="Nguyên Lâm Hưng" w:id="26" w:date="2023-11-01T07:59:50Z"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</w:rPr>
                    </w:rPrChange>
                  </w:rPr>
                  <m:t xml:space="preserve">new</m:t>
                </m:r>
              </m:sub>
            </m:sSub>
            <w:sdt>
              <w:sdtPr>
                <w:tag w:val="goog_rdk_229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highlight w:val="red"/>
                      <w:rPrChange w:author="Nguyên Lâm Hưng" w:id="26" w:date="2023-11-01T07:59:50Z"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</w:rPrChange>
                    </w:rPr>
                    <m:t xml:space="preserve">=3R. </m:t>
                  </m:r>
                </w:del>
              </w:sdtContent>
            </w:sdt>
            <w:sdt>
              <w:sdtPr>
                <w:tag w:val="goog_rdk_230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                           B.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231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232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=2R</m:t>
                  </m:r>
                </w:del>
              </w:sdtContent>
            </w:sdt>
          </m:oMath>
          <w:sdt>
            <w:sdtPr>
              <w:tag w:val="goog_rdk_226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58">
          <w:pPr>
            <w:jc w:val="left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234"/>
            </w:sdtPr>
            <w:sdtContent>
              <w:del w:author="Bảo Anh" w:id="2" w:date="2023-11-12T10:17:15Z"/>
            </w:sdtContent>
          </w:sdt>
          <m:oMath>
            <w:sdt>
              <w:sdtPr>
                <w:tag w:val="goog_rdk_236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C.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237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238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=R                                D.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239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240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=4R</m:t>
                  </m:r>
                </w:del>
              </w:sdtContent>
            </w:sdt>
          </m:oMath>
          <w:sdt>
            <w:sdtPr>
              <w:tag w:val="goog_rdk_235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43"/>
      </w:sdtPr>
      <w:sdtContent>
        <w:p w:rsidR="00000000" w:rsidDel="00000000" w:rsidP="00000000" w:rsidRDefault="00000000" w:rsidRPr="00000000" w14:paraId="00000059">
          <w:pPr>
            <w:tabs>
              <w:tab w:val="left" w:leader="none" w:pos="992"/>
            </w:tabs>
            <w:spacing w:before="120"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242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5A">
          <w:pPr>
            <w:tabs>
              <w:tab w:val="left" w:leader="none" w:pos="992"/>
            </w:tabs>
            <w:spacing w:before="120"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244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5B">
          <w:pPr>
            <w:tabs>
              <w:tab w:val="left" w:leader="none" w:pos="992"/>
            </w:tabs>
            <w:spacing w:before="120"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246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5C">
          <w:pPr>
            <w:tabs>
              <w:tab w:val="left" w:leader="none" w:pos="992"/>
            </w:tabs>
            <w:spacing w:before="120"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24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2: Một gói tin có độ dài 12000 bit và được truyền qua đường truyền có tốc độ R = 20 Mbps. Nếu tốc độ lan truyền là 2.5x10^8 m/s và khoảng cách giữa hai đầu nối là D = 350 km, khi nào gói tin đến đích nếu tốc độ truyền tăng lên gấp đôi? </w:delText>
                </w:r>
              </w:del>
            </w:sdtContent>
          </w:sdt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05D">
          <w:pPr>
            <w:jc w:val="left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250"/>
            </w:sdtPr>
            <w:sdtContent>
              <w:del w:author="Bảo Anh" w:id="2" w:date="2023-11-12T10:17:15Z"/>
            </w:sdtContent>
          </w:sdt>
          <m:oMath>
            <w:sdt>
              <w:sdtPr>
                <w:tag w:val="goog_rdk_252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A.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253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254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=3R.                            B.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255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256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=2R</m:t>
                  </m:r>
                </w:del>
              </w:sdtContent>
            </w:sdt>
          </m:oMath>
          <w:sdt>
            <w:sdtPr>
              <w:tag w:val="goog_rdk_251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05E">
          <w:pPr>
            <w:jc w:val="left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258"/>
            </w:sdtPr>
            <w:sdtContent>
              <w:del w:author="Bảo Anh" w:id="2" w:date="2023-11-12T10:17:15Z"/>
            </w:sdtContent>
          </w:sdt>
          <m:oMath>
            <w:sdt>
              <w:sdtPr>
                <w:tag w:val="goog_rdk_260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C.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261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262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=R                                D.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263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264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=4R</m:t>
                  </m:r>
                </w:del>
              </w:sdtContent>
            </w:sdt>
          </m:oMath>
          <w:sdt>
            <w:sdtPr>
              <w:tag w:val="goog_rdk_259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67"/>
      </w:sdtPr>
      <w:sdtContent>
        <w:p w:rsidR="00000000" w:rsidDel="00000000" w:rsidP="00000000" w:rsidRDefault="00000000" w:rsidRPr="00000000" w14:paraId="0000005F">
          <w:pPr>
            <w:tabs>
              <w:tab w:val="left" w:leader="none" w:pos="992"/>
            </w:tabs>
            <w:spacing w:before="120"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266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69"/>
      </w:sdtPr>
      <w:sdtContent>
        <w:p w:rsidR="00000000" w:rsidDel="00000000" w:rsidP="00000000" w:rsidRDefault="00000000" w:rsidRPr="00000000" w14:paraId="00000060">
          <w:pPr>
            <w:tabs>
              <w:tab w:val="left" w:leader="none" w:pos="992"/>
            </w:tabs>
            <w:spacing w:before="120"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26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3: Một gói tin với độ dài L = 60000 bit được truyền qua đường truyền có tốc độ R = 10 Mbps và tốc độ lan truyền S = 2.5x10^8 m/s. Nếu khoảng cách giữa hai bộ định tuyến đơn vị giảm một nửa, hãy tìm tốc độ truyền R{new} cần thiết để giữ nguyên độ trễ đầu cuối. </w:delText>
                </w:r>
              </w:del>
            </w:sdtContent>
          </w:sdt>
        </w:p>
      </w:sdtContent>
    </w:sdt>
    <w:sdt>
      <w:sdtPr>
        <w:tag w:val="goog_rdk_277"/>
      </w:sdtPr>
      <w:sdtContent>
        <w:p w:rsidR="00000000" w:rsidDel="00000000" w:rsidP="00000000" w:rsidRDefault="00000000" w:rsidRPr="00000000" w14:paraId="00000061">
          <w:pPr>
            <w:jc w:val="left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270"/>
            </w:sdtPr>
            <w:sdtContent>
              <w:del w:author="Bảo Anh" w:id="2" w:date="2023-11-12T10:17:15Z"/>
            </w:sdtContent>
          </w:sdt>
          <m:oMath>
            <w:sdt>
              <w:sdtPr>
                <w:tag w:val="goog_rdk_272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A.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273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274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=3R.                            B.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275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276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=2R</m:t>
                  </m:r>
                </w:del>
              </w:sdtContent>
            </w:sdt>
          </m:oMath>
          <w:sdt>
            <w:sdtPr>
              <w:tag w:val="goog_rdk_271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85"/>
      </w:sdtPr>
      <w:sdtContent>
        <w:p w:rsidR="00000000" w:rsidDel="00000000" w:rsidP="00000000" w:rsidRDefault="00000000" w:rsidRPr="00000000" w14:paraId="00000062">
          <w:pPr>
            <w:jc w:val="left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278"/>
            </w:sdtPr>
            <w:sdtContent>
              <w:del w:author="Bảo Anh" w:id="2" w:date="2023-11-12T10:17:15Z"/>
            </w:sdtContent>
          </w:sdt>
          <m:oMath>
            <w:sdt>
              <w:sdtPr>
                <w:tag w:val="goog_rdk_280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C.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281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282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=R                                D.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283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284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=4R</m:t>
                  </m:r>
                </w:del>
              </w:sdtContent>
            </w:sdt>
          </m:oMath>
          <w:sdt>
            <w:sdtPr>
              <w:tag w:val="goog_rdk_279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87"/>
      </w:sdtPr>
      <w:sdtContent>
        <w:p w:rsidR="00000000" w:rsidDel="00000000" w:rsidP="00000000" w:rsidRDefault="00000000" w:rsidRPr="00000000" w14:paraId="00000063">
          <w:pPr>
            <w:tabs>
              <w:tab w:val="left" w:leader="none" w:pos="992"/>
            </w:tabs>
            <w:spacing w:before="120"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286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95"/>
      </w:sdtPr>
      <w:sdtContent>
        <w:p w:rsidR="00000000" w:rsidDel="00000000" w:rsidP="00000000" w:rsidRDefault="00000000" w:rsidRPr="00000000" w14:paraId="00000064">
          <w:pPr>
            <w:jc w:val="left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28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4: Một gói tin có độ dài L = 50000 bit và tốc độ truyền R = 15 Mbps. Khoảng cách giữa hai bộ định tuyến là D = 500 km và tốc độ lan truyền là S = 3*10^8 m/s. Để giảm độ trễ đầu cuối đi một nửa, tốc độ truyền mới R{new} phải thế nào? </w:delTex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i w:val="1"/>
                    <w:color w:val="000000"/>
                    <w:sz w:val="28"/>
                    <w:szCs w:val="28"/>
                    <w:rtl w:val="0"/>
                  </w:rPr>
                  <w:br w:type="textWrapping"/>
                </w:r>
              </w:del>
            </w:sdtContent>
          </w:sdt>
          <m:oMath>
            <w:sdt>
              <w:sdtPr>
                <w:tag w:val="goog_rdk_290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A.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291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292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=3R.                            B.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293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294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=2R</m:t>
                  </m:r>
                </w:del>
              </w:sdtContent>
            </w:sdt>
          </m:oMath>
          <w:sdt>
            <w:sdtPr>
              <w:tag w:val="goog_rdk_289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03"/>
      </w:sdtPr>
      <w:sdtContent>
        <w:p w:rsidR="00000000" w:rsidDel="00000000" w:rsidP="00000000" w:rsidRDefault="00000000" w:rsidRPr="00000000" w14:paraId="00000065">
          <w:pPr>
            <w:jc w:val="left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296"/>
            </w:sdtPr>
            <w:sdtContent>
              <w:del w:author="Bảo Anh" w:id="2" w:date="2023-11-12T10:17:15Z"/>
            </w:sdtContent>
          </w:sdt>
          <m:oMath>
            <w:sdt>
              <w:sdtPr>
                <w:tag w:val="goog_rdk_298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C.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299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300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=R                                D.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301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302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=4R</m:t>
                  </m:r>
                </w:del>
              </w:sdtContent>
            </w:sdt>
          </m:oMath>
          <w:sdt>
            <w:sdtPr>
              <w:tag w:val="goog_rdk_297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05"/>
      </w:sdtPr>
      <w:sdtContent>
        <w:p w:rsidR="00000000" w:rsidDel="00000000" w:rsidP="00000000" w:rsidRDefault="00000000" w:rsidRPr="00000000" w14:paraId="00000066">
          <w:pPr>
            <w:tabs>
              <w:tab w:val="left" w:leader="none" w:pos="992"/>
            </w:tabs>
            <w:spacing w:before="120"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0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5: Một gói tin có độ dài L = 40000 bit được gửi qua đường truyền có tốc độ R = 20 Mbps. Khoảng cách giữa hai bộ định tuyến là D = 200 km và tốc độ lan truyền là S = 3*10^8 m/s. Nếu muốn giảm độ trễ đầu cuối đi một nửa, chúng ta cần điều chỉnh tốc độ truyền R{new} như thế nào? </w:delText>
                </w:r>
              </w:del>
            </w:sdtContent>
          </w:sdt>
        </w:p>
      </w:sdtContent>
    </w:sdt>
    <w:sdt>
      <w:sdtPr>
        <w:tag w:val="goog_rdk_313"/>
      </w:sdtPr>
      <w:sdtContent>
        <w:p w:rsidR="00000000" w:rsidDel="00000000" w:rsidP="00000000" w:rsidRDefault="00000000" w:rsidRPr="00000000" w14:paraId="00000067">
          <w:pPr>
            <w:jc w:val="left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06"/>
            </w:sdtPr>
            <w:sdtContent>
              <w:del w:author="Bảo Anh" w:id="2" w:date="2023-11-12T10:17:15Z"/>
            </w:sdtContent>
          </w:sdt>
          <m:oMath>
            <w:sdt>
              <w:sdtPr>
                <w:tag w:val="goog_rdk_308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A.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309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310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=3R.                            B.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311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312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=2R</m:t>
                  </m:r>
                </w:del>
              </w:sdtContent>
            </w:sdt>
          </m:oMath>
          <w:sdt>
            <w:sdtPr>
              <w:tag w:val="goog_rdk_307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21"/>
      </w:sdtPr>
      <w:sdtContent>
        <w:p w:rsidR="00000000" w:rsidDel="00000000" w:rsidP="00000000" w:rsidRDefault="00000000" w:rsidRPr="00000000" w14:paraId="00000068">
          <w:pPr>
            <w:jc w:val="left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14"/>
            </w:sdtPr>
            <w:sdtContent>
              <w:del w:author="Bảo Anh" w:id="2" w:date="2023-11-12T10:17:15Z"/>
            </w:sdtContent>
          </w:sdt>
          <m:oMath>
            <w:sdt>
              <w:sdtPr>
                <w:tag w:val="goog_rdk_316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C.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317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318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=R                                D.</m:t>
                  </m:r>
                </w:del>
              </w:sdtContent>
            </w:sdt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w:sdt>
                  <w:sdtPr>
                    <w:tag w:val="goog_rdk_319"/>
                  </w:sdtPr>
                  <w:sdtContent>
                    <w:del w:author="Bảo Anh" w:id="2" w:date="2023-11-12T10:17:15Z"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</w:rPr>
                        <m:t xml:space="preserve">R</m:t>
                      </m:r>
                    </w:del>
                  </w:sdtContent>
                </w:sdt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new</m:t>
                </m:r>
              </m:sub>
            </m:sSub>
            <w:sdt>
              <w:sdtPr>
                <w:tag w:val="goog_rdk_320"/>
              </w:sdtPr>
              <w:sdtContent>
                <w:del w:author="Bảo Anh" w:id="2" w:date="2023-11-12T10:17:15Z"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=4R</m:t>
                  </m:r>
                </w:del>
              </w:sdtContent>
            </w:sdt>
          </m:oMath>
          <w:sdt>
            <w:sdtPr>
              <w:tag w:val="goog_rdk_315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23"/>
      </w:sdtPr>
      <w:sdtContent>
        <w:p w:rsidR="00000000" w:rsidDel="00000000" w:rsidP="00000000" w:rsidRDefault="00000000" w:rsidRPr="00000000" w14:paraId="00000069">
          <w:pPr>
            <w:tabs>
              <w:tab w:val="left" w:leader="none" w:pos="992"/>
            </w:tabs>
            <w:spacing w:before="120"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2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6: TCP và UDP hoạt động ở tầng nào các chồng giao thức?</w:delText>
                </w:r>
              </w:del>
            </w:sdtContent>
          </w:sdt>
        </w:p>
      </w:sdtContent>
    </w:sdt>
    <w:sdt>
      <w:sdtPr>
        <w:tag w:val="goog_rdk_326"/>
      </w:sdtPr>
      <w:sdtContent>
        <w:p w:rsidR="00000000" w:rsidDel="00000000" w:rsidP="00000000" w:rsidRDefault="00000000" w:rsidRPr="00000000" w14:paraId="0000006A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24"/>
            </w:sdtPr>
            <w:sdtContent>
              <w:del w:author="Bảo Anh" w:id="2" w:date="2023-11-12T10:17:15Z"/>
              <w:sdt>
                <w:sdtPr>
                  <w:tag w:val="goog_rdk_325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27" w:date="2023-11-01T22:34:36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A. Tầng Vận Chuyển</w:delText>
                    </w:r>
                  </w:del>
                </w:sdtContent>
              </w:sd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tab/>
                  <w:delText xml:space="preserve">B.Tầng Mạng</w:delText>
                  <w:tab/>
                </w:r>
              </w:del>
            </w:sdtContent>
          </w:sdt>
        </w:p>
      </w:sdtContent>
    </w:sdt>
    <w:sdt>
      <w:sdtPr>
        <w:tag w:val="goog_rdk_328"/>
      </w:sdtPr>
      <w:sdtContent>
        <w:p w:rsidR="00000000" w:rsidDel="00000000" w:rsidP="00000000" w:rsidRDefault="00000000" w:rsidRPr="00000000" w14:paraId="0000006B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2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Tầng Ứng dụng</w:delText>
                  <w:tab/>
                  <w:delText xml:space="preserve">D.  Tầng Liên Kết</w:delText>
                </w:r>
              </w:del>
            </w:sdtContent>
          </w:sdt>
        </w:p>
      </w:sdtContent>
    </w:sdt>
    <w:sdt>
      <w:sdtPr>
        <w:tag w:val="goog_rdk_330"/>
      </w:sdtPr>
      <w:sdtContent>
        <w:p w:rsidR="00000000" w:rsidDel="00000000" w:rsidP="00000000" w:rsidRDefault="00000000" w:rsidRPr="00000000" w14:paraId="0000006C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29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32"/>
      </w:sdtPr>
      <w:sdtContent>
        <w:p w:rsidR="00000000" w:rsidDel="00000000" w:rsidP="00000000" w:rsidRDefault="00000000" w:rsidRPr="00000000" w14:paraId="0000006D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3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Dạng câu hỏi về mô hình OSI</w:delText>
                </w:r>
              </w:del>
            </w:sdtContent>
          </w:sdt>
        </w:p>
      </w:sdtContent>
    </w:sdt>
    <w:sdt>
      <w:sdtPr>
        <w:tag w:val="goog_rdk_334"/>
      </w:sdtPr>
      <w:sdtContent>
        <w:p w:rsidR="00000000" w:rsidDel="00000000" w:rsidP="00000000" w:rsidRDefault="00000000" w:rsidRPr="00000000" w14:paraId="0000006E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3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4: Lớp nào của OSI Model có nhiệm vụ đảm bảo giao tiếp từ phía cuối đến cuối (end-to-end communication)? </w:delText>
                </w:r>
              </w:del>
            </w:sdtContent>
          </w:sdt>
        </w:p>
      </w:sdtContent>
    </w:sdt>
    <w:sdt>
      <w:sdtPr>
        <w:tag w:val="goog_rdk_336"/>
      </w:sdtPr>
      <w:sdtContent>
        <w:p w:rsidR="00000000" w:rsidDel="00000000" w:rsidP="00000000" w:rsidRDefault="00000000" w:rsidRPr="00000000" w14:paraId="0000006F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3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Presentation</w:delText>
                </w:r>
              </w:del>
            </w:sdtContent>
          </w:sdt>
        </w:p>
      </w:sdtContent>
    </w:sdt>
    <w:sdt>
      <w:sdtPr>
        <w:tag w:val="goog_rdk_339"/>
      </w:sdtPr>
      <w:sdtContent>
        <w:p w:rsidR="00000000" w:rsidDel="00000000" w:rsidP="00000000" w:rsidRDefault="00000000" w:rsidRPr="00000000" w14:paraId="00000070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28" w:date="2023-11-02T07:41:39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337"/>
            </w:sdtPr>
            <w:sdtContent>
              <w:del w:author="Bảo Anh" w:id="2" w:date="2023-11-12T10:17:15Z"/>
              <w:sdt>
                <w:sdtPr>
                  <w:tag w:val="goog_rdk_338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28" w:date="2023-11-02T07:41:39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 B. Transport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341"/>
      </w:sdtPr>
      <w:sdtContent>
        <w:p w:rsidR="00000000" w:rsidDel="00000000" w:rsidP="00000000" w:rsidRDefault="00000000" w:rsidRPr="00000000" w14:paraId="00000071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4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Data Link </w:delText>
                </w:r>
              </w:del>
            </w:sdtContent>
          </w:sdt>
        </w:p>
      </w:sdtContent>
    </w:sdt>
    <w:sdt>
      <w:sdtPr>
        <w:tag w:val="goog_rdk_343"/>
      </w:sdtPr>
      <w:sdtContent>
        <w:p w:rsidR="00000000" w:rsidDel="00000000" w:rsidP="00000000" w:rsidRDefault="00000000" w:rsidRPr="00000000" w14:paraId="00000072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4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Network</w:delText>
                </w:r>
              </w:del>
            </w:sdtContent>
          </w:sdt>
        </w:p>
      </w:sdtContent>
    </w:sdt>
    <w:sdt>
      <w:sdtPr>
        <w:tag w:val="goog_rdk_345"/>
      </w:sdtPr>
      <w:sdtContent>
        <w:p w:rsidR="00000000" w:rsidDel="00000000" w:rsidP="00000000" w:rsidRDefault="00000000" w:rsidRPr="00000000" w14:paraId="00000073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44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47"/>
      </w:sdtPr>
      <w:sdtContent>
        <w:p w:rsidR="00000000" w:rsidDel="00000000" w:rsidP="00000000" w:rsidRDefault="00000000" w:rsidRPr="00000000" w14:paraId="00000074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4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5: Lớp OSI nào thực hiện việc chuyển đổi và mã hóa dữ liệu? </w:delText>
                </w:r>
              </w:del>
            </w:sdtContent>
          </w:sdt>
        </w:p>
      </w:sdtContent>
    </w:sdt>
    <w:sdt>
      <w:sdtPr>
        <w:tag w:val="goog_rdk_349"/>
      </w:sdtPr>
      <w:sdtContent>
        <w:p w:rsidR="00000000" w:rsidDel="00000000" w:rsidP="00000000" w:rsidRDefault="00000000" w:rsidRPr="00000000" w14:paraId="00000075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4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Session</w:delText>
                </w:r>
              </w:del>
            </w:sdtContent>
          </w:sdt>
        </w:p>
      </w:sdtContent>
    </w:sdt>
    <w:sdt>
      <w:sdtPr>
        <w:tag w:val="goog_rdk_351"/>
      </w:sdtPr>
      <w:sdtContent>
        <w:p w:rsidR="00000000" w:rsidDel="00000000" w:rsidP="00000000" w:rsidRDefault="00000000" w:rsidRPr="00000000" w14:paraId="00000076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5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B. Network </w:delText>
                </w:r>
              </w:del>
            </w:sdtContent>
          </w:sdt>
        </w:p>
      </w:sdtContent>
    </w:sdt>
    <w:sdt>
      <w:sdtPr>
        <w:tag w:val="goog_rdk_354"/>
      </w:sdtPr>
      <w:sdtContent>
        <w:p w:rsidR="00000000" w:rsidDel="00000000" w:rsidP="00000000" w:rsidRDefault="00000000" w:rsidRPr="00000000" w14:paraId="00000077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52"/>
            </w:sdtPr>
            <w:sdtContent>
              <w:del w:author="Bảo Anh" w:id="2" w:date="2023-11-12T10:17:15Z"/>
              <w:sdt>
                <w:sdtPr>
                  <w:tag w:val="goog_rdk_353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29" w:date="2023-11-01T22:03:27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C. Application</w:delText>
                    </w:r>
                  </w:del>
                </w:sdtContent>
              </w:sd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</w:delText>
                </w:r>
              </w:del>
            </w:sdtContent>
          </w:sdt>
        </w:p>
      </w:sdtContent>
    </w:sdt>
    <w:sdt>
      <w:sdtPr>
        <w:tag w:val="goog_rdk_356"/>
      </w:sdtPr>
      <w:sdtContent>
        <w:p w:rsidR="00000000" w:rsidDel="00000000" w:rsidP="00000000" w:rsidRDefault="00000000" w:rsidRPr="00000000" w14:paraId="00000078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5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Presentation</w:delText>
                </w:r>
              </w:del>
            </w:sdtContent>
          </w:sdt>
        </w:p>
      </w:sdtContent>
    </w:sdt>
    <w:sdt>
      <w:sdtPr>
        <w:tag w:val="goog_rdk_358"/>
      </w:sdtPr>
      <w:sdtContent>
        <w:p w:rsidR="00000000" w:rsidDel="00000000" w:rsidP="00000000" w:rsidRDefault="00000000" w:rsidRPr="00000000" w14:paraId="00000079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57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60"/>
      </w:sdtPr>
      <w:sdtContent>
        <w:p w:rsidR="00000000" w:rsidDel="00000000" w:rsidP="00000000" w:rsidRDefault="00000000" w:rsidRPr="00000000" w14:paraId="0000007A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5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6: Lớp OSI nào chịu trách nhiệm thiết lập, duy trì và kết thúc phiên (session)? </w:delText>
                </w:r>
              </w:del>
            </w:sdtContent>
          </w:sdt>
        </w:p>
      </w:sdtContent>
    </w:sdt>
    <w:sdt>
      <w:sdtPr>
        <w:tag w:val="goog_rdk_363"/>
      </w:sdtPr>
      <w:sdtContent>
        <w:p w:rsidR="00000000" w:rsidDel="00000000" w:rsidP="00000000" w:rsidRDefault="00000000" w:rsidRPr="00000000" w14:paraId="0000007B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30" w:date="2023-11-01T22:03:19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361"/>
            </w:sdtPr>
            <w:sdtContent>
              <w:del w:author="Bảo Anh" w:id="2" w:date="2023-11-12T10:17:15Z"/>
              <w:sdt>
                <w:sdtPr>
                  <w:tag w:val="goog_rdk_362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30" w:date="2023-11-01T22:03:19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A. Session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365"/>
      </w:sdtPr>
      <w:sdtContent>
        <w:p w:rsidR="00000000" w:rsidDel="00000000" w:rsidP="00000000" w:rsidRDefault="00000000" w:rsidRPr="00000000" w14:paraId="0000007C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6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Transport </w:delText>
                </w:r>
              </w:del>
            </w:sdtContent>
          </w:sdt>
        </w:p>
      </w:sdtContent>
    </w:sdt>
    <w:sdt>
      <w:sdtPr>
        <w:tag w:val="goog_rdk_367"/>
      </w:sdtPr>
      <w:sdtContent>
        <w:p w:rsidR="00000000" w:rsidDel="00000000" w:rsidP="00000000" w:rsidRDefault="00000000" w:rsidRPr="00000000" w14:paraId="0000007D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6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Data Link </w:delText>
                </w:r>
              </w:del>
            </w:sdtContent>
          </w:sdt>
        </w:p>
      </w:sdtContent>
    </w:sdt>
    <w:sdt>
      <w:sdtPr>
        <w:tag w:val="goog_rdk_371"/>
      </w:sdtPr>
      <w:sdtContent>
        <w:p w:rsidR="00000000" w:rsidDel="00000000" w:rsidP="00000000" w:rsidRDefault="00000000" w:rsidRPr="00000000" w14:paraId="0000007E">
          <w:pPr>
            <w:tabs>
              <w:tab w:val="left" w:leader="none" w:pos="3402"/>
            </w:tabs>
            <w:spacing w:line="276" w:lineRule="auto"/>
            <w:jc w:val="both"/>
            <w:rPr>
              <w:ins w:author="Minh Do" w:id="31" w:date="2023-11-01T13:12:38Z"/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6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Presentation</w:delText>
                </w:r>
              </w:del>
            </w:sdtContent>
          </w:sdt>
          <w:sdt>
            <w:sdtPr>
              <w:tag w:val="goog_rdk_369"/>
            </w:sdtPr>
            <w:sdtContent>
              <w:ins w:author="Minh Do" w:id="31" w:date="2023-11-01T13:12:38Z">
                <w:sdt>
                  <w:sdtPr>
                    <w:tag w:val="goog_rdk_370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375"/>
      </w:sdtPr>
      <w:sdtContent>
        <w:p w:rsidR="00000000" w:rsidDel="00000000" w:rsidP="00000000" w:rsidRDefault="00000000" w:rsidRPr="00000000" w14:paraId="0000007F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sz w:val="28"/>
              <w:szCs w:val="28"/>
              <w:rPrChange w:author="Minh Do" w:id="32" w:date="2023-11-01T13:12:38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373"/>
            </w:sdtPr>
            <w:sdtContent>
              <w:del w:author="Bảo Anh" w:id="2" w:date="2023-11-12T10:17:15Z"/>
              <w:sdt>
                <w:sdtPr>
                  <w:tag w:val="goog_rdk_374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tl w:val="0"/>
                      </w:rPr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377"/>
      </w:sdtPr>
      <w:sdtContent>
        <w:p w:rsidR="00000000" w:rsidDel="00000000" w:rsidP="00000000" w:rsidRDefault="00000000" w:rsidRPr="00000000" w14:paraId="00000080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76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79"/>
      </w:sdtPr>
      <w:sdtContent>
        <w:p w:rsidR="00000000" w:rsidDel="00000000" w:rsidP="00000000" w:rsidRDefault="00000000" w:rsidRPr="00000000" w14:paraId="00000081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7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7: Chọn lớp OSI nào sau đây không tồn tại? </w:delText>
                </w:r>
              </w:del>
            </w:sdtContent>
          </w:sdt>
        </w:p>
      </w:sdtContent>
    </w:sdt>
    <w:sdt>
      <w:sdtPr>
        <w:tag w:val="goog_rdk_383"/>
      </w:sdtPr>
      <w:sdtContent>
        <w:p w:rsidR="00000000" w:rsidDel="00000000" w:rsidP="00000000" w:rsidRDefault="00000000" w:rsidRPr="00000000" w14:paraId="00000082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sz w:val="28"/>
              <w:szCs w:val="28"/>
              <w:rPrChange w:author="Trinh Nguyễn Thị" w:id="34" w:date="2023-10-24T03:44:55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380"/>
            </w:sdtPr>
            <w:sdtContent>
              <w:del w:author="Bảo Anh" w:id="2" w:date="2023-11-12T10:17:15Z"/>
              <w:sdt>
                <w:sdtPr>
                  <w:tag w:val="goog_rdk_381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33" w:date="2023-11-01T22:03:37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A. Interne</w:delText>
                    </w:r>
                  </w:del>
                </w:sdtContent>
              </w:sd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t </w:delText>
                </w:r>
                <w:sdt>
                  <w:sdtPr>
                    <w:tag w:val="goog_rdk_382"/>
                  </w:sdtPr>
                  <w:sdtContent>
                    <w:r w:rsidDel="00000000" w:rsidR="00000000" w:rsidRPr="00000000">
                      <w:rPr>
                        <w:rtl w:val="0"/>
                      </w:rPr>
                    </w:r>
                  </w:sdtContent>
                </w:sdt>
              </w:del>
            </w:sdtContent>
          </w:sdt>
        </w:p>
      </w:sdtContent>
    </w:sdt>
    <w:sdt>
      <w:sdtPr>
        <w:tag w:val="goog_rdk_385"/>
      </w:sdtPr>
      <w:sdtContent>
        <w:p w:rsidR="00000000" w:rsidDel="00000000" w:rsidP="00000000" w:rsidRDefault="00000000" w:rsidRPr="00000000" w14:paraId="00000083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8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Network </w:delText>
                </w:r>
              </w:del>
            </w:sdtContent>
          </w:sdt>
        </w:p>
      </w:sdtContent>
    </w:sdt>
    <w:sdt>
      <w:sdtPr>
        <w:tag w:val="goog_rdk_387"/>
      </w:sdtPr>
      <w:sdtContent>
        <w:p w:rsidR="00000000" w:rsidDel="00000000" w:rsidP="00000000" w:rsidRDefault="00000000" w:rsidRPr="00000000" w14:paraId="00000084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8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Session </w:delText>
                </w:r>
              </w:del>
            </w:sdtContent>
          </w:sdt>
        </w:p>
      </w:sdtContent>
    </w:sdt>
    <w:sdt>
      <w:sdtPr>
        <w:tag w:val="goog_rdk_389"/>
      </w:sdtPr>
      <w:sdtContent>
        <w:p w:rsidR="00000000" w:rsidDel="00000000" w:rsidP="00000000" w:rsidRDefault="00000000" w:rsidRPr="00000000" w14:paraId="00000085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8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Data Link</w:delText>
                </w:r>
              </w:del>
            </w:sdtContent>
          </w:sdt>
        </w:p>
      </w:sdtContent>
    </w:sdt>
    <w:sdt>
      <w:sdtPr>
        <w:tag w:val="goog_rdk_391"/>
      </w:sdtPr>
      <w:sdtContent>
        <w:p w:rsidR="00000000" w:rsidDel="00000000" w:rsidP="00000000" w:rsidRDefault="00000000" w:rsidRPr="00000000" w14:paraId="00000086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9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8: Lớp OSI nào thực hiện việc kiểm soát việc truy cập mạng và quản lý đường dẫn nguồn cho dữ liệu? </w:delText>
                </w:r>
              </w:del>
            </w:sdtContent>
          </w:sdt>
        </w:p>
      </w:sdtContent>
    </w:sdt>
    <w:sdt>
      <w:sdtPr>
        <w:tag w:val="goog_rdk_393"/>
      </w:sdtPr>
      <w:sdtContent>
        <w:p w:rsidR="00000000" w:rsidDel="00000000" w:rsidP="00000000" w:rsidRDefault="00000000" w:rsidRPr="00000000" w14:paraId="00000087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9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Application </w:delText>
                </w:r>
              </w:del>
            </w:sdtContent>
          </w:sdt>
        </w:p>
      </w:sdtContent>
    </w:sdt>
    <w:sdt>
      <w:sdtPr>
        <w:tag w:val="goog_rdk_395"/>
      </w:sdtPr>
      <w:sdtContent>
        <w:p w:rsidR="00000000" w:rsidDel="00000000" w:rsidP="00000000" w:rsidRDefault="00000000" w:rsidRPr="00000000" w14:paraId="00000088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9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Presentation </w:delText>
                </w:r>
              </w:del>
            </w:sdtContent>
          </w:sdt>
        </w:p>
      </w:sdtContent>
    </w:sdt>
    <w:sdt>
      <w:sdtPr>
        <w:tag w:val="goog_rdk_398"/>
      </w:sdtPr>
      <w:sdtContent>
        <w:p w:rsidR="00000000" w:rsidDel="00000000" w:rsidP="00000000" w:rsidRDefault="00000000" w:rsidRPr="00000000" w14:paraId="00000089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35" w:date="2023-11-01T22:34:20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396"/>
            </w:sdtPr>
            <w:sdtContent>
              <w:del w:author="Bảo Anh" w:id="2" w:date="2023-11-12T10:17:15Z"/>
              <w:sdt>
                <w:sdtPr>
                  <w:tag w:val="goog_rdk_397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35" w:date="2023-11-01T22:34:20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C. Network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400"/>
      </w:sdtPr>
      <w:sdtContent>
        <w:p w:rsidR="00000000" w:rsidDel="00000000" w:rsidP="00000000" w:rsidRDefault="00000000" w:rsidRPr="00000000" w14:paraId="0000008A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39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Session</w:delText>
                </w:r>
              </w:del>
            </w:sdtContent>
          </w:sdt>
        </w:p>
      </w:sdtContent>
    </w:sdt>
    <w:sdt>
      <w:sdtPr>
        <w:tag w:val="goog_rdk_402"/>
      </w:sdtPr>
      <w:sdtContent>
        <w:p w:rsidR="00000000" w:rsidDel="00000000" w:rsidP="00000000" w:rsidRDefault="00000000" w:rsidRPr="00000000" w14:paraId="0000008B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01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404"/>
      </w:sdtPr>
      <w:sdtContent>
        <w:p w:rsidR="00000000" w:rsidDel="00000000" w:rsidP="00000000" w:rsidRDefault="00000000" w:rsidRPr="00000000" w14:paraId="0000008C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03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406"/>
      </w:sdtPr>
      <w:sdtContent>
        <w:p w:rsidR="00000000" w:rsidDel="00000000" w:rsidP="00000000" w:rsidRDefault="00000000" w:rsidRPr="00000000" w14:paraId="0000008D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0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8: Các đơn vị dữ liệu giao thức trong mô hình OSI được gọi là:</w:delText>
                </w:r>
              </w:del>
            </w:sdtContent>
          </w:sdt>
        </w:p>
      </w:sdtContent>
    </w:sdt>
    <w:sdt>
      <w:sdtPr>
        <w:tag w:val="goog_rdk_409"/>
      </w:sdtPr>
      <w:sdtContent>
        <w:p w:rsidR="00000000" w:rsidDel="00000000" w:rsidP="00000000" w:rsidRDefault="00000000" w:rsidRPr="00000000" w14:paraId="0000008E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Bảo Ngọc" w:id="36" w:date="2023-10-24T16:16:33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40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A.UDP                                               </w:delText>
                </w:r>
              </w:del>
              <w:sdt>
                <w:sdtPr>
                  <w:tag w:val="goog_rdk_408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Bảo Ngọc" w:id="36" w:date="2023-10-24T16:16:33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B.PDU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411"/>
      </w:sdtPr>
      <w:sdtContent>
        <w:p w:rsidR="00000000" w:rsidDel="00000000" w:rsidP="00000000" w:rsidRDefault="00000000" w:rsidRPr="00000000" w14:paraId="0000008F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1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C.OSI                                                D.Packet</w:delText>
                </w:r>
              </w:del>
            </w:sdtContent>
          </w:sdt>
        </w:p>
      </w:sdtContent>
    </w:sdt>
    <w:sdt>
      <w:sdtPr>
        <w:tag w:val="goog_rdk_413"/>
      </w:sdtPr>
      <w:sdtContent>
        <w:p w:rsidR="00000000" w:rsidDel="00000000" w:rsidP="00000000" w:rsidRDefault="00000000" w:rsidRPr="00000000" w14:paraId="00000090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12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415"/>
      </w:sdtPr>
      <w:sdtContent>
        <w:p w:rsidR="00000000" w:rsidDel="00000000" w:rsidP="00000000" w:rsidRDefault="00000000" w:rsidRPr="00000000" w14:paraId="00000091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1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9: Phát biểu nào sau đây là sai đối với kết nối HTTP không bền vững </w:delText>
                </w:r>
              </w:del>
            </w:sdtContent>
          </w:sdt>
        </w:p>
      </w:sdtContent>
    </w:sdt>
    <w:sdt>
      <w:sdtPr>
        <w:tag w:val="goog_rdk_417"/>
      </w:sdtPr>
      <w:sdtContent>
        <w:p w:rsidR="00000000" w:rsidDel="00000000" w:rsidP="00000000" w:rsidRDefault="00000000" w:rsidRPr="00000000" w14:paraId="00000092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1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HTTP không bền vững  cần 2RTTs cho mỗi đối tượng được gửi đi                                      </w:delText>
                </w:r>
              </w:del>
            </w:sdtContent>
          </w:sdt>
        </w:p>
      </w:sdtContent>
    </w:sdt>
    <w:sdt>
      <w:sdtPr>
        <w:tag w:val="goog_rdk_419"/>
      </w:sdtPr>
      <w:sdtContent>
        <w:p w:rsidR="00000000" w:rsidDel="00000000" w:rsidP="00000000" w:rsidRDefault="00000000" w:rsidRPr="00000000" w14:paraId="00000093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1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B.Muốn gửi một đối tượng phải mở một kết nối TCP, sau đó kết nối sẽ bị đóng</w:delText>
                </w:r>
              </w:del>
            </w:sdtContent>
          </w:sdt>
        </w:p>
      </w:sdtContent>
    </w:sdt>
    <w:sdt>
      <w:sdtPr>
        <w:tag w:val="goog_rdk_422"/>
      </w:sdtPr>
      <w:sdtContent>
        <w:p w:rsidR="00000000" w:rsidDel="00000000" w:rsidP="00000000" w:rsidRDefault="00000000" w:rsidRPr="00000000" w14:paraId="00000094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20"/>
            </w:sdtPr>
            <w:sdtContent>
              <w:del w:author="Bảo Anh" w:id="2" w:date="2023-11-12T10:17:15Z"/>
              <w:sdt>
                <w:sdtPr>
                  <w:tag w:val="goog_rdk_421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37" w:date="2023-11-01T22:04:31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C. Có thể gửi nhiều đối tượng trên một kết nối       </w:delText>
                    </w:r>
                  </w:del>
                </w:sdtContent>
              </w:sd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                                           </w:delText>
                </w:r>
              </w:del>
            </w:sdtContent>
          </w:sdt>
        </w:p>
      </w:sdtContent>
    </w:sdt>
    <w:sdt>
      <w:sdtPr>
        <w:tag w:val="goog_rdk_424"/>
      </w:sdtPr>
      <w:sdtContent>
        <w:p w:rsidR="00000000" w:rsidDel="00000000" w:rsidP="00000000" w:rsidRDefault="00000000" w:rsidRPr="00000000" w14:paraId="00000095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2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Tải nhiều đối tượng sẽ yêu cầu nhiều kết nối</w:delText>
                </w:r>
              </w:del>
            </w:sdtContent>
          </w:sdt>
        </w:p>
      </w:sdtContent>
    </w:sdt>
    <w:sdt>
      <w:sdtPr>
        <w:tag w:val="goog_rdk_426"/>
      </w:sdtPr>
      <w:sdtContent>
        <w:p w:rsidR="00000000" w:rsidDel="00000000" w:rsidP="00000000" w:rsidRDefault="00000000" w:rsidRPr="00000000" w14:paraId="00000096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2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Áp dụng cho câu 10 -11</w:delText>
                </w:r>
              </w:del>
            </w:sdtContent>
          </w:sdt>
        </w:p>
      </w:sdtContent>
    </w:sdt>
    <w:sdt>
      <w:sdtPr>
        <w:tag w:val="goog_rdk_428"/>
      </w:sdtPr>
      <w:sdtContent>
        <w:p w:rsidR="00000000" w:rsidDel="00000000" w:rsidP="00000000" w:rsidRDefault="00000000" w:rsidRPr="00000000" w14:paraId="00000097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2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Cho sơ đồ sau :</w:delText>
                </w:r>
              </w:del>
            </w:sdtContent>
          </w:sdt>
        </w:p>
      </w:sdtContent>
    </w:sdt>
    <w:sdt>
      <w:sdtPr>
        <w:tag w:val="goog_rdk_431"/>
      </w:sdtPr>
      <w:sdtContent>
        <w:p w:rsidR="00000000" w:rsidDel="00000000" w:rsidP="00000000" w:rsidRDefault="00000000" w:rsidRPr="00000000" w14:paraId="00000098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ff0000"/>
              <w:sz w:val="28"/>
              <w:szCs w:val="28"/>
              <w:rPrChange w:author="Lindsey Jacinto" w:id="38" w:date="2023-11-02T17:05:35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42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w:drawing>
                    <wp:inline distB="0" distT="0" distL="0" distR="0">
                      <wp:extent cx="5943600" cy="1365885"/>
                      <wp:effectExtent b="0" l="0" r="0" t="0"/>
                      <wp:docPr descr="A computer server with a network connection&#10;&#10;Description automatically generated with medium confidence" id="1504498271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A computer server with a network connection&#10;&#10;Description automatically generated with medium confidence"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43600" cy="13658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del>
              <w:sdt>
                <w:sdtPr>
                  <w:tag w:val="goog_rdk_430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tl w:val="0"/>
                      </w:rPr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434"/>
      </w:sdtPr>
      <w:sdtContent>
        <w:p w:rsidR="00000000" w:rsidDel="00000000" w:rsidP="00000000" w:rsidRDefault="00000000" w:rsidRPr="00000000" w14:paraId="00000099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32"/>
            </w:sdtPr>
            <w:sdtContent>
              <w:del w:author="Bảo Anh" w:id="2" w:date="2023-11-12T10:17:15Z"/>
              <w:sdt>
                <w:sdtPr>
                  <w:tag w:val="goog_rdk_433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color w:val="ff0000"/>
                        <w:sz w:val="28"/>
                        <w:szCs w:val="28"/>
                        <w:rtl w:val="0"/>
                        <w:rPrChange w:author="Lindsey Jacinto" w:id="38" w:date="2023-11-02T17:05:35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Câu 2: Phát biểu nào sau đây là sai khi nói về HTTP bền vững?</w:delText>
                    </w:r>
                  </w:del>
                </w:sdtContent>
              </w:sd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</w:delText>
                </w:r>
              </w:del>
            </w:sdtContent>
          </w:sdt>
        </w:p>
      </w:sdtContent>
    </w:sdt>
    <w:sdt>
      <w:sdtPr>
        <w:tag w:val="goog_rdk_436"/>
      </w:sdtPr>
      <w:sdtContent>
        <w:p w:rsidR="00000000" w:rsidDel="00000000" w:rsidP="00000000" w:rsidRDefault="00000000" w:rsidRPr="00000000" w14:paraId="0000009A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3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Một kết nối TCP có thể được sử dụng để gửi và nhận nhiều đối tượng. </w:delText>
                </w:r>
              </w:del>
            </w:sdtContent>
          </w:sdt>
        </w:p>
      </w:sdtContent>
    </w:sdt>
    <w:sdt>
      <w:sdtPr>
        <w:tag w:val="goog_rdk_439"/>
      </w:sdtPr>
      <w:sdtContent>
        <w:p w:rsidR="00000000" w:rsidDel="00000000" w:rsidP="00000000" w:rsidRDefault="00000000" w:rsidRPr="00000000" w14:paraId="0000009B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39" w:date="2023-11-01T22:26:14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437"/>
            </w:sdtPr>
            <w:sdtContent>
              <w:del w:author="Bảo Anh" w:id="2" w:date="2023-11-12T10:17:15Z"/>
              <w:sdt>
                <w:sdtPr>
                  <w:tag w:val="goog_rdk_438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39" w:date="2023-11-01T22:26:14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B. HTTP bền vững không yêu cầu bất kỳ RTTs trong quá trình tải đối tượng.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441"/>
      </w:sdtPr>
      <w:sdtContent>
        <w:p w:rsidR="00000000" w:rsidDel="00000000" w:rsidP="00000000" w:rsidRDefault="00000000" w:rsidRPr="00000000" w14:paraId="0000009C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4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HTTP bền vững giảm thiểu số lần RTTs. </w:delText>
                </w:r>
              </w:del>
            </w:sdtContent>
          </w:sdt>
        </w:p>
      </w:sdtContent>
    </w:sdt>
    <w:sdt>
      <w:sdtPr>
        <w:tag w:val="goog_rdk_443"/>
      </w:sdtPr>
      <w:sdtContent>
        <w:p w:rsidR="00000000" w:rsidDel="00000000" w:rsidP="00000000" w:rsidRDefault="00000000" w:rsidRPr="00000000" w14:paraId="0000009D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4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Kết nối TCP chỉ được đóng khi client hoặc server quyết định ngắt kết nối.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445"/>
      </w:sdtPr>
      <w:sdtContent>
        <w:p w:rsidR="00000000" w:rsidDel="00000000" w:rsidP="00000000" w:rsidRDefault="00000000" w:rsidRPr="00000000" w14:paraId="0000009E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44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447"/>
      </w:sdtPr>
      <w:sdtContent>
        <w:p w:rsidR="00000000" w:rsidDel="00000000" w:rsidP="00000000" w:rsidRDefault="00000000" w:rsidRPr="00000000" w14:paraId="0000009F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4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3: Khi nào kết nối TCP của HTTP không bền vững sẽ được đóng? </w:delText>
                </w:r>
              </w:del>
            </w:sdtContent>
          </w:sdt>
        </w:p>
      </w:sdtContent>
    </w:sdt>
    <w:sdt>
      <w:sdtPr>
        <w:tag w:val="goog_rdk_450"/>
      </w:sdtPr>
      <w:sdtContent>
        <w:p w:rsidR="00000000" w:rsidDel="00000000" w:rsidP="00000000" w:rsidRDefault="00000000" w:rsidRPr="00000000" w14:paraId="000000A0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Quân Minh" w:id="40" w:date="2023-11-03T05:25:56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44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Khi client nhận được tất cả các đối tượng mà nó yêu cầu.</w:delText>
                </w:r>
              </w:del>
              <w:sdt>
                <w:sdtPr>
                  <w:tag w:val="goog_rdk_449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tl w:val="0"/>
                      </w:rPr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453"/>
      </w:sdtPr>
      <w:sdtContent>
        <w:p w:rsidR="00000000" w:rsidDel="00000000" w:rsidP="00000000" w:rsidRDefault="00000000" w:rsidRPr="00000000" w14:paraId="000000A1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41" w:date="2023-11-01T22:07:18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451"/>
            </w:sdtPr>
            <w:sdtContent>
              <w:del w:author="Bảo Anh" w:id="2" w:date="2023-11-12T10:17:15Z"/>
              <w:sdt>
                <w:sdtPr>
                  <w:tag w:val="goog_rdk_452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41" w:date="2023-11-01T22:07:18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 B. Khi server gửi tất cả các đối tượng mà nó có.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455"/>
      </w:sdtPr>
      <w:sdtContent>
        <w:p w:rsidR="00000000" w:rsidDel="00000000" w:rsidP="00000000" w:rsidRDefault="00000000" w:rsidRPr="00000000" w14:paraId="000000A2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5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Ngay sau khi một đối tượng duy nhất đã được gửi qua kết nối. </w:delText>
                </w:r>
              </w:del>
            </w:sdtContent>
          </w:sdt>
        </w:p>
      </w:sdtContent>
    </w:sdt>
    <w:sdt>
      <w:sdtPr>
        <w:tag w:val="goog_rdk_457"/>
      </w:sdtPr>
      <w:sdtContent>
        <w:p w:rsidR="00000000" w:rsidDel="00000000" w:rsidP="00000000" w:rsidRDefault="00000000" w:rsidRPr="00000000" w14:paraId="000000A3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5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Khi không có bất kỳ truy vấn nào từ client.</w:delText>
                </w:r>
              </w:del>
            </w:sdtContent>
          </w:sdt>
        </w:p>
      </w:sdtContent>
    </w:sdt>
    <w:sdt>
      <w:sdtPr>
        <w:tag w:val="goog_rdk_459"/>
      </w:sdtPr>
      <w:sdtContent>
        <w:p w:rsidR="00000000" w:rsidDel="00000000" w:rsidP="00000000" w:rsidRDefault="00000000" w:rsidRPr="00000000" w14:paraId="000000A4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58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461"/>
      </w:sdtPr>
      <w:sdtContent>
        <w:p w:rsidR="00000000" w:rsidDel="00000000" w:rsidP="00000000" w:rsidRDefault="00000000" w:rsidRPr="00000000" w14:paraId="000000A5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6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4: Kết nối TCP trong HTTP không bền vững được mở: </w:delText>
                </w:r>
              </w:del>
            </w:sdtContent>
          </w:sdt>
        </w:p>
      </w:sdtContent>
    </w:sdt>
    <w:sdt>
      <w:sdtPr>
        <w:tag w:val="goog_rdk_463"/>
      </w:sdtPr>
      <w:sdtContent>
        <w:p w:rsidR="00000000" w:rsidDel="00000000" w:rsidP="00000000" w:rsidRDefault="00000000" w:rsidRPr="00000000" w14:paraId="000000A6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6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Tại bắt đầu mỗi phiên truy cập.</w:delText>
                </w:r>
              </w:del>
            </w:sdtContent>
          </w:sdt>
        </w:p>
      </w:sdtContent>
    </w:sdt>
    <w:sdt>
      <w:sdtPr>
        <w:tag w:val="goog_rdk_466"/>
      </w:sdtPr>
      <w:sdtContent>
        <w:p w:rsidR="00000000" w:rsidDel="00000000" w:rsidP="00000000" w:rsidRDefault="00000000" w:rsidRPr="00000000" w14:paraId="000000A7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6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</w:delText>
                </w:r>
              </w:del>
              <w:sdt>
                <w:sdtPr>
                  <w:tag w:val="goog_rdk_465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42" w:date="2023-11-01T22:13:04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B. Cho mỗi đối tượng riêng biệt được truy xuất.</w:delText>
                    </w:r>
                  </w:del>
                </w:sdtContent>
              </w:sd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</w:delText>
                </w:r>
              </w:del>
            </w:sdtContent>
          </w:sdt>
        </w:p>
      </w:sdtContent>
    </w:sdt>
    <w:sdt>
      <w:sdtPr>
        <w:tag w:val="goog_rdk_473"/>
      </w:sdtPr>
      <w:sdtContent>
        <w:p w:rsidR="00000000" w:rsidDel="00000000" w:rsidP="00000000" w:rsidRDefault="00000000" w:rsidRPr="00000000" w14:paraId="000000A8">
          <w:pPr>
            <w:tabs>
              <w:tab w:val="left" w:leader="none" w:pos="3402"/>
            </w:tabs>
            <w:spacing w:line="276" w:lineRule="auto"/>
            <w:jc w:val="both"/>
            <w:rPr>
              <w:ins w:author="Nhật Tân Nguyễn" w:id="44" w:date="2023-10-25T03:42:15Z"/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6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Khi có yêu cầu từ server.</w:delText>
                </w:r>
              </w:del>
            </w:sdtContent>
          </w:sdt>
          <w:sdt>
            <w:sdtPr>
              <w:tag w:val="goog_rdk_468"/>
            </w:sdtPr>
            <w:sdtContent>
              <w:ins w:author="Quân Minh" w:id="43" w:date="2023-11-03T05:45:17Z">
                <w:sdt>
                  <w:sdtPr>
                    <w:tag w:val="goog_rdk_469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  <w:rtl w:val="0"/>
                        </w:rPr>
                        <w:delText xml:space="preserve"> </w:delText>
                      </w:r>
                    </w:del>
                  </w:sdtContent>
                </w:sdt>
              </w:ins>
            </w:sdtContent>
          </w:sdt>
          <w:sdt>
            <w:sdtPr>
              <w:tag w:val="goog_rdk_47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</w:delText>
                </w:r>
              </w:del>
            </w:sdtContent>
          </w:sdt>
          <w:sdt>
            <w:sdtPr>
              <w:tag w:val="goog_rdk_471"/>
            </w:sdtPr>
            <w:sdtContent>
              <w:ins w:author="Nhật Tân Nguyễn" w:id="44" w:date="2023-10-25T03:42:15Z">
                <w:sdt>
                  <w:sdtPr>
                    <w:tag w:val="goog_rdk_472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476"/>
      </w:sdtPr>
      <w:sdtContent>
        <w:p w:rsidR="00000000" w:rsidDel="00000000" w:rsidP="00000000" w:rsidRDefault="00000000" w:rsidRPr="00000000" w14:paraId="000000A9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7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Chỉ khi có lỗi kết nối.</w:delText>
                </w:r>
              </w:del>
            </w:sdtContent>
          </w:sdt>
        </w:p>
      </w:sdtContent>
    </w:sdt>
    <w:sdt>
      <w:sdtPr>
        <w:tag w:val="goog_rdk_479"/>
      </w:sdtPr>
      <w:sdtContent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402"/>
            </w:tabs>
            <w:spacing w:after="0" w:before="0" w:line="276" w:lineRule="auto"/>
            <w:ind w:left="0" w:right="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sz w:val="28"/>
              <w:szCs w:val="28"/>
              <w:rPrChange w:author="Quân Minh" w:id="45" w:date="2023-11-03T04:43:12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  <w:pPrChange w:author="Quân Minh" w:id="0" w:date="2023-11-03T04:43:12Z">
              <w:pPr>
                <w:tabs>
                  <w:tab w:val="left" w:leader="none" w:pos="3402"/>
                </w:tabs>
                <w:spacing w:line="276" w:lineRule="auto"/>
                <w:jc w:val="both"/>
              </w:pPr>
            </w:pPrChange>
          </w:pPr>
          <w:sdt>
            <w:sdtPr>
              <w:tag w:val="goog_rdk_477"/>
            </w:sdtPr>
            <w:sdtContent>
              <w:del w:author="Bảo Anh" w:id="2" w:date="2023-11-12T10:17:15Z"/>
              <w:sdt>
                <w:sdtPr>
                  <w:tag w:val="goog_rdk_478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tl w:val="0"/>
                      </w:rPr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481"/>
      </w:sdtPr>
      <w:sdtContent>
        <w:p w:rsidR="00000000" w:rsidDel="00000000" w:rsidP="00000000" w:rsidRDefault="00000000" w:rsidRPr="00000000" w14:paraId="000000AB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8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5: Làm thế nào để cải thiện hiệu suất của HTTP không bền vững? </w:delText>
                </w:r>
              </w:del>
            </w:sdtContent>
          </w:sdt>
        </w:p>
      </w:sdtContent>
    </w:sdt>
    <w:sdt>
      <w:sdtPr>
        <w:tag w:val="goog_rdk_483"/>
      </w:sdtPr>
      <w:sdtContent>
        <w:p w:rsidR="00000000" w:rsidDel="00000000" w:rsidP="00000000" w:rsidRDefault="00000000" w:rsidRPr="00000000" w14:paraId="000000AC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8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Giữ kết nối mở cho tất cả các truy vấn.</w:delText>
                </w:r>
              </w:del>
            </w:sdtContent>
          </w:sdt>
        </w:p>
      </w:sdtContent>
    </w:sdt>
    <w:sdt>
      <w:sdtPr>
        <w:tag w:val="goog_rdk_485"/>
      </w:sdtPr>
      <w:sdtContent>
        <w:p w:rsidR="00000000" w:rsidDel="00000000" w:rsidP="00000000" w:rsidRDefault="00000000" w:rsidRPr="00000000" w14:paraId="000000AD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8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B. Mở nhiều kết nối cho mỗi truy vấn. </w:delText>
                </w:r>
              </w:del>
            </w:sdtContent>
          </w:sdt>
        </w:p>
      </w:sdtContent>
    </w:sdt>
    <w:sdt>
      <w:sdtPr>
        <w:tag w:val="goog_rdk_488"/>
      </w:sdtPr>
      <w:sdtContent>
        <w:p w:rsidR="00000000" w:rsidDel="00000000" w:rsidP="00000000" w:rsidRDefault="00000000" w:rsidRPr="00000000" w14:paraId="000000AE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ff0000"/>
              <w:sz w:val="28"/>
              <w:szCs w:val="28"/>
              <w:rPrChange w:author="Quân Minh" w:id="46" w:date="2023-11-03T04:43:19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486"/>
            </w:sdtPr>
            <w:sdtContent>
              <w:del w:author="Bảo Anh" w:id="2" w:date="2023-11-12T10:17:15Z"/>
              <w:sdt>
                <w:sdtPr>
                  <w:tag w:val="goog_rdk_487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color w:val="ff0000"/>
                        <w:sz w:val="28"/>
                        <w:szCs w:val="28"/>
                        <w:rtl w:val="0"/>
                        <w:rPrChange w:author="Quân Minh" w:id="46" w:date="2023-11-03T04:43:19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C. Sử dụng kết nối TCP khác nhau cho mỗi đối tượng.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490"/>
      </w:sdtPr>
      <w:sdtContent>
        <w:p w:rsidR="00000000" w:rsidDel="00000000" w:rsidP="00000000" w:rsidRDefault="00000000" w:rsidRPr="00000000" w14:paraId="000000AF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8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Chuyển sang sử dụng HTTP bền vững.</w:delText>
                </w:r>
              </w:del>
            </w:sdtContent>
          </w:sdt>
        </w:p>
      </w:sdtContent>
    </w:sdt>
    <w:sdt>
      <w:sdtPr>
        <w:tag w:val="goog_rdk_492"/>
      </w:sdtPr>
      <w:sdtContent>
        <w:p w:rsidR="00000000" w:rsidDel="00000000" w:rsidP="00000000" w:rsidRDefault="00000000" w:rsidRPr="00000000" w14:paraId="000000B0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91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494"/>
      </w:sdtPr>
      <w:sdtContent>
        <w:p w:rsidR="00000000" w:rsidDel="00000000" w:rsidP="00000000" w:rsidRDefault="00000000" w:rsidRPr="00000000" w14:paraId="000000B1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9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6: Phát biểu nào sau đây là sai về kết nối HTTP không bền vững?</w:delText>
                </w:r>
              </w:del>
            </w:sdtContent>
          </w:sdt>
        </w:p>
      </w:sdtContent>
    </w:sdt>
    <w:sdt>
      <w:sdtPr>
        <w:tag w:val="goog_rdk_496"/>
      </w:sdtPr>
      <w:sdtContent>
        <w:p w:rsidR="00000000" w:rsidDel="00000000" w:rsidP="00000000" w:rsidRDefault="00000000" w:rsidRPr="00000000" w14:paraId="000000B2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9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A. Mỗi yêu cầu/phiên phản hồi yêu cầu một kết nối TCP mới.</w:delText>
                </w:r>
              </w:del>
            </w:sdtContent>
          </w:sdt>
        </w:p>
      </w:sdtContent>
    </w:sdt>
    <w:sdt>
      <w:sdtPr>
        <w:tag w:val="goog_rdk_501"/>
      </w:sdtPr>
      <w:sdtContent>
        <w:p w:rsidR="00000000" w:rsidDel="00000000" w:rsidP="00000000" w:rsidRDefault="00000000" w:rsidRPr="00000000" w14:paraId="000000B3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497"/>
            </w:sdtPr>
            <w:sdtContent>
              <w:del w:author="Bảo Anh" w:id="2" w:date="2023-11-12T10:17:15Z"/>
              <w:sdt>
                <w:sdtPr>
                  <w:tag w:val="goog_rdk_498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47" w:date="2023-11-01T22:14:30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 B. HTTP không bền vững không đòi hỏi hai chuyến đi-đến (</w:delText>
                    </w:r>
                  </w:del>
                </w:sdtContent>
              </w:sdt>
              <w:del w:author="Bảo Anh" w:id="2" w:date="2023-11-12T10:17:15Z">
                <w:sdt>
                  <w:sdtPr>
                    <w:tag w:val="goog_rdk_499"/>
                  </w:sdtPr>
                  <w:sdtContent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47" w:date="2023-11-01T22:14:30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2RTTs</w:delText>
                    </w:r>
                  </w:sdtContent>
                </w:sdt>
                <w:sdt>
                  <w:sdtPr>
                    <w:tag w:val="goog_rdk_500"/>
                  </w:sdtPr>
                  <w:sdtContent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47" w:date="2023-11-01T22:14:30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) cho mỗi đối tượng</w:delText>
                    </w:r>
                  </w:sdtContent>
                </w:sdt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.</w:delText>
                </w:r>
              </w:del>
            </w:sdtContent>
          </w:sdt>
        </w:p>
      </w:sdtContent>
    </w:sdt>
    <w:sdt>
      <w:sdtPr>
        <w:tag w:val="goog_rdk_503"/>
      </w:sdtPr>
      <w:sdtContent>
        <w:p w:rsidR="00000000" w:rsidDel="00000000" w:rsidP="00000000" w:rsidRDefault="00000000" w:rsidRPr="00000000" w14:paraId="000000B4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0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C. HTTP không bền vững chậm hơn HTTP bền vững. </w:delText>
                </w:r>
              </w:del>
            </w:sdtContent>
          </w:sdt>
        </w:p>
      </w:sdtContent>
    </w:sdt>
    <w:sdt>
      <w:sdtPr>
        <w:tag w:val="goog_rdk_505"/>
      </w:sdtPr>
      <w:sdtContent>
        <w:p w:rsidR="00000000" w:rsidDel="00000000" w:rsidP="00000000" w:rsidRDefault="00000000" w:rsidRPr="00000000" w14:paraId="000000B5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0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Việc gửi nhiều đối tượng yêu cầu nhiều kết nối TCP.</w:delText>
                </w:r>
              </w:del>
            </w:sdtContent>
          </w:sdt>
        </w:p>
      </w:sdtContent>
    </w:sdt>
    <w:sdt>
      <w:sdtPr>
        <w:tag w:val="goog_rdk_507"/>
      </w:sdtPr>
      <w:sdtContent>
        <w:p w:rsidR="00000000" w:rsidDel="00000000" w:rsidP="00000000" w:rsidRDefault="00000000" w:rsidRPr="00000000" w14:paraId="000000B6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06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509"/>
      </w:sdtPr>
      <w:sdtContent>
        <w:p w:rsidR="00000000" w:rsidDel="00000000" w:rsidP="00000000" w:rsidRDefault="00000000" w:rsidRPr="00000000" w14:paraId="000000B7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0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7: Chọn phát biểu đúng về HTTP bền vững: </w:delText>
                </w:r>
              </w:del>
            </w:sdtContent>
          </w:sdt>
        </w:p>
      </w:sdtContent>
    </w:sdt>
    <w:sdt>
      <w:sdtPr>
        <w:tag w:val="goog_rdk_511"/>
      </w:sdtPr>
      <w:sdtContent>
        <w:p w:rsidR="00000000" w:rsidDel="00000000" w:rsidP="00000000" w:rsidRDefault="00000000" w:rsidRPr="00000000" w14:paraId="000000B8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1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HTTP bền vững yêu cầu một kết nối TCP mới cho mỗi đối tượng được tải. </w:delText>
                </w:r>
              </w:del>
            </w:sdtContent>
          </w:sdt>
        </w:p>
      </w:sdtContent>
    </w:sdt>
    <w:sdt>
      <w:sdtPr>
        <w:tag w:val="goog_rdk_514"/>
      </w:sdtPr>
      <w:sdtContent>
        <w:p w:rsidR="00000000" w:rsidDel="00000000" w:rsidP="00000000" w:rsidRDefault="00000000" w:rsidRPr="00000000" w14:paraId="000000B9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48" w:date="2023-11-01T22:26:39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512"/>
            </w:sdtPr>
            <w:sdtContent>
              <w:del w:author="Bảo Anh" w:id="2" w:date="2023-11-12T10:17:15Z"/>
              <w:sdt>
                <w:sdtPr>
                  <w:tag w:val="goog_rdk_513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48" w:date="2023-11-01T22:26:39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B. HTTP bền vững giữ cho kết nối TCP giữa client và server được bảo lưu cho nhiều đối tượng.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516"/>
      </w:sdtPr>
      <w:sdtContent>
        <w:p w:rsidR="00000000" w:rsidDel="00000000" w:rsidP="00000000" w:rsidRDefault="00000000" w:rsidRPr="00000000" w14:paraId="000000BA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1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HTTP bền vững tăng số lượng RTTs so với HTTP không bền vững. </w:delText>
                </w:r>
              </w:del>
            </w:sdtContent>
          </w:sdt>
        </w:p>
      </w:sdtContent>
    </w:sdt>
    <w:sdt>
      <w:sdtPr>
        <w:tag w:val="goog_rdk_518"/>
      </w:sdtPr>
      <w:sdtContent>
        <w:p w:rsidR="00000000" w:rsidDel="00000000" w:rsidP="00000000" w:rsidRDefault="00000000" w:rsidRPr="00000000" w14:paraId="000000BB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1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Khi server gửi một đối tượng qua kết nối, kết nối TCP tắt ngay lập tức.</w:delText>
                </w:r>
              </w:del>
            </w:sdtContent>
          </w:sdt>
        </w:p>
      </w:sdtContent>
    </w:sdt>
    <w:sdt>
      <w:sdtPr>
        <w:tag w:val="goog_rdk_520"/>
      </w:sdtPr>
      <w:sdtContent>
        <w:p w:rsidR="00000000" w:rsidDel="00000000" w:rsidP="00000000" w:rsidRDefault="00000000" w:rsidRPr="00000000" w14:paraId="000000BC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19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522"/>
      </w:sdtPr>
      <w:sdtContent>
        <w:p w:rsidR="00000000" w:rsidDel="00000000" w:rsidP="00000000" w:rsidRDefault="00000000" w:rsidRPr="00000000" w14:paraId="000000BD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2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8: Chọn câu đúng về HTTP: </w:delText>
                </w:r>
              </w:del>
            </w:sdtContent>
          </w:sdt>
        </w:p>
      </w:sdtContent>
    </w:sdt>
    <w:sdt>
      <w:sdtPr>
        <w:tag w:val="goog_rdk_524"/>
      </w:sdtPr>
      <w:sdtContent>
        <w:p w:rsidR="00000000" w:rsidDel="00000000" w:rsidP="00000000" w:rsidRDefault="00000000" w:rsidRPr="00000000" w14:paraId="000000BE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2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HTTP không bền vững sử dụng ít tài nguyên hơn so với HTTP bền vững. </w:delText>
                </w:r>
              </w:del>
            </w:sdtContent>
          </w:sdt>
        </w:p>
      </w:sdtContent>
    </w:sdt>
    <w:sdt>
      <w:sdtPr>
        <w:tag w:val="goog_rdk_527"/>
      </w:sdtPr>
      <w:sdtContent>
        <w:p w:rsidR="00000000" w:rsidDel="00000000" w:rsidP="00000000" w:rsidRDefault="00000000" w:rsidRPr="00000000" w14:paraId="000000BF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49" w:date="2023-11-01T22:28:15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525"/>
            </w:sdtPr>
            <w:sdtContent>
              <w:del w:author="Bảo Anh" w:id="2" w:date="2023-11-12T10:17:15Z"/>
              <w:sdt>
                <w:sdtPr>
                  <w:tag w:val="goog_rdk_526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49" w:date="2023-11-01T22:28:15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B. HTTP bền vững cung cấp thời gian phản hồi nhanh hơn so với HTTP không bền vững.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529"/>
      </w:sdtPr>
      <w:sdtContent>
        <w:p w:rsidR="00000000" w:rsidDel="00000000" w:rsidP="00000000" w:rsidRDefault="00000000" w:rsidRPr="00000000" w14:paraId="000000C0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2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C. HTTP không bền vững giữ một kết nối TCP mở cho tất cả requests. </w:delText>
                </w:r>
              </w:del>
            </w:sdtContent>
          </w:sdt>
        </w:p>
      </w:sdtContent>
    </w:sdt>
    <w:sdt>
      <w:sdtPr>
        <w:tag w:val="goog_rdk_531"/>
      </w:sdtPr>
      <w:sdtContent>
        <w:p w:rsidR="00000000" w:rsidDel="00000000" w:rsidP="00000000" w:rsidRDefault="00000000" w:rsidRPr="00000000" w14:paraId="000000C1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3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HTTP bền vững yêu cầu nhiều RTTs hơn cho mỗi đối tượng được gửi đi.</w:delText>
                </w:r>
              </w:del>
            </w:sdtContent>
          </w:sdt>
        </w:p>
      </w:sdtContent>
    </w:sdt>
    <w:sdt>
      <w:sdtPr>
        <w:tag w:val="goog_rdk_533"/>
      </w:sdtPr>
      <w:sdtContent>
        <w:p w:rsidR="00000000" w:rsidDel="00000000" w:rsidP="00000000" w:rsidRDefault="00000000" w:rsidRPr="00000000" w14:paraId="000000C2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32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536"/>
      </w:sdtPr>
      <w:sdtContent>
        <w:p w:rsidR="00000000" w:rsidDel="00000000" w:rsidP="00000000" w:rsidRDefault="00000000" w:rsidRPr="00000000" w14:paraId="000000C3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3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9: Kết nối HTTP bền vững có thể được ngắt bởi ai? A. Chỉ client B. Chỉ server </w:delText>
                </w:r>
              </w:del>
              <w:sdt>
                <w:sdtPr>
                  <w:tag w:val="goog_rdk_535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50" w:date="2023-11-01T22:28:30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C. Cả client và serve</w:delText>
                    </w:r>
                  </w:del>
                </w:sdtContent>
              </w:sd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r D. Tự động ngắt sau một khoảng thời gian không hoạt động</w:delText>
                </w:r>
              </w:del>
            </w:sdtContent>
          </w:sdt>
        </w:p>
      </w:sdtContent>
    </w:sdt>
    <w:sdt>
      <w:sdtPr>
        <w:tag w:val="goog_rdk_538"/>
      </w:sdtPr>
      <w:sdtContent>
        <w:p w:rsidR="00000000" w:rsidDel="00000000" w:rsidP="00000000" w:rsidRDefault="00000000" w:rsidRPr="00000000" w14:paraId="000000C4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37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540"/>
      </w:sdtPr>
      <w:sdtContent>
        <w:p w:rsidR="00000000" w:rsidDel="00000000" w:rsidP="00000000" w:rsidRDefault="00000000" w:rsidRPr="00000000" w14:paraId="000000C5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3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10: Phát biểu nào sau đây là đúng với HTTP bền vững? </w:delText>
                </w:r>
              </w:del>
            </w:sdtContent>
          </w:sdt>
        </w:p>
      </w:sdtContent>
    </w:sdt>
    <w:sdt>
      <w:sdtPr>
        <w:tag w:val="goog_rdk_543"/>
      </w:sdtPr>
      <w:sdtContent>
        <w:p w:rsidR="00000000" w:rsidDel="00000000" w:rsidP="00000000" w:rsidRDefault="00000000" w:rsidRPr="00000000" w14:paraId="000000C6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4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</w:delText>
                </w:r>
              </w:del>
              <w:sdt>
                <w:sdtPr>
                  <w:tag w:val="goog_rdk_542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51" w:date="2023-11-01T22:28:52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. Khi client hoặc server ngắt kết nối, tất cả các yêu cầu/phiên phản hồi đang chờ sẽ bị hủy</w:delText>
                    </w:r>
                  </w:del>
                </w:sdtContent>
              </w:sd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. </w:delText>
                </w:r>
              </w:del>
            </w:sdtContent>
          </w:sdt>
        </w:p>
      </w:sdtContent>
    </w:sdt>
    <w:sdt>
      <w:sdtPr>
        <w:tag w:val="goog_rdk_545"/>
      </w:sdtPr>
      <w:sdtContent>
        <w:p w:rsidR="00000000" w:rsidDel="00000000" w:rsidP="00000000" w:rsidRDefault="00000000" w:rsidRPr="00000000" w14:paraId="000000C7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4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Mỗi đối tượng cần một kết nối TCP riêng biệt để được tải về. </w:delText>
                </w:r>
              </w:del>
            </w:sdtContent>
          </w:sdt>
        </w:p>
      </w:sdtContent>
    </w:sdt>
    <w:sdt>
      <w:sdtPr>
        <w:tag w:val="goog_rdk_547"/>
      </w:sdtPr>
      <w:sdtContent>
        <w:p w:rsidR="00000000" w:rsidDel="00000000" w:rsidP="00000000" w:rsidRDefault="00000000" w:rsidRPr="00000000" w14:paraId="000000C8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4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HTTP bền vững không thể tải nhiều đối tượng qua một kết nối. </w:delText>
                </w:r>
              </w:del>
            </w:sdtContent>
          </w:sdt>
        </w:p>
      </w:sdtContent>
    </w:sdt>
    <w:sdt>
      <w:sdtPr>
        <w:tag w:val="goog_rdk_549"/>
      </w:sdtPr>
      <w:sdtContent>
        <w:p w:rsidR="00000000" w:rsidDel="00000000" w:rsidP="00000000" w:rsidRDefault="00000000" w:rsidRPr="00000000" w14:paraId="000000C9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4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Kết nối TCP giữa client và server được bảo lưu cho một đối tượng duy nhất.</w:delText>
                </w:r>
              </w:del>
            </w:sdtContent>
          </w:sdt>
        </w:p>
      </w:sdtContent>
    </w:sdt>
    <w:sdt>
      <w:sdtPr>
        <w:tag w:val="goog_rdk_551"/>
      </w:sdtPr>
      <w:sdtContent>
        <w:p w:rsidR="00000000" w:rsidDel="00000000" w:rsidP="00000000" w:rsidRDefault="00000000" w:rsidRPr="00000000" w14:paraId="000000CA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50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553"/>
      </w:sdtPr>
      <w:sdtContent>
        <w:p w:rsidR="00000000" w:rsidDel="00000000" w:rsidP="00000000" w:rsidRDefault="00000000" w:rsidRPr="00000000" w14:paraId="000000CB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5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10: Ở bước 6 những giao thức nào có thể được sử dụng</w:delText>
                </w:r>
              </w:del>
            </w:sdtContent>
          </w:sdt>
        </w:p>
      </w:sdtContent>
    </w:sdt>
    <w:sdt>
      <w:sdtPr>
        <w:tag w:val="goog_rdk_555"/>
      </w:sdtPr>
      <w:sdtContent>
        <w:p w:rsidR="00000000" w:rsidDel="00000000" w:rsidP="00000000" w:rsidRDefault="00000000" w:rsidRPr="00000000" w14:paraId="000000CC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5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SMTP                                                    B.IMAP</w:delText>
                </w:r>
              </w:del>
            </w:sdtContent>
          </w:sdt>
        </w:p>
      </w:sdtContent>
    </w:sdt>
    <w:sdt>
      <w:sdtPr>
        <w:tag w:val="goog_rdk_558"/>
      </w:sdtPr>
      <w:sdtContent>
        <w:p w:rsidR="00000000" w:rsidDel="00000000" w:rsidP="00000000" w:rsidRDefault="00000000" w:rsidRPr="00000000" w14:paraId="000000CD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52" w:date="2023-11-01T22:32:30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55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 Cả A và B đều sao                        </w:delText>
                </w:r>
              </w:del>
              <w:sdt>
                <w:sdtPr>
                  <w:tag w:val="goog_rdk_557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52" w:date="2023-11-01T22:32:30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 D. Cả A và B đều đúng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560"/>
      </w:sdtPr>
      <w:sdtContent>
        <w:p w:rsidR="00000000" w:rsidDel="00000000" w:rsidP="00000000" w:rsidRDefault="00000000" w:rsidRPr="00000000" w14:paraId="000000CE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5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Giải:</w:delText>
                </w:r>
              </w:del>
            </w:sdtContent>
          </w:sdt>
        </w:p>
      </w:sdtContent>
    </w:sdt>
    <w:sdt>
      <w:sdtPr>
        <w:tag w:val="goog_rdk_562"/>
      </w:sdtPr>
      <w:sdtContent>
        <w:p w:rsidR="00000000" w:rsidDel="00000000" w:rsidP="00000000" w:rsidRDefault="00000000" w:rsidRPr="00000000" w14:paraId="000000CF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61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564"/>
      </w:sdtPr>
      <w:sdtContent>
        <w:p w:rsidR="00000000" w:rsidDel="00000000" w:rsidP="00000000" w:rsidRDefault="00000000" w:rsidRPr="00000000" w14:paraId="000000D0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6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</w:delTex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w:drawing>
                    <wp:inline distB="0" distT="0" distL="0" distR="0">
                      <wp:extent cx="5688775" cy="1497558"/>
                      <wp:effectExtent b="0" l="0" r="0" t="0"/>
                      <wp:docPr descr="A diagram of a computer network&#10;&#10;Description automatically generated" id="1504498272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A diagram of a computer network&#10;&#10;Description automatically generated"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88775" cy="149755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566"/>
      </w:sdtPr>
      <w:sdtContent>
        <w:p w:rsidR="00000000" w:rsidDel="00000000" w:rsidP="00000000" w:rsidRDefault="00000000" w:rsidRPr="00000000" w14:paraId="000000D1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6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Các giao thức có thể được sử dụng ở bước 6( Giao thức truy cập mail ) : POP,IMAP,HTTP.</w:delText>
                </w:r>
              </w:del>
            </w:sdtContent>
          </w:sdt>
        </w:p>
      </w:sdtContent>
    </w:sdt>
    <w:sdt>
      <w:sdtPr>
        <w:tag w:val="goog_rdk_568"/>
      </w:sdtPr>
      <w:sdtContent>
        <w:p w:rsidR="00000000" w:rsidDel="00000000" w:rsidP="00000000" w:rsidRDefault="00000000" w:rsidRPr="00000000" w14:paraId="000000D2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6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11 : Ở bước 2 trong sơ đồ giao thức nào được sử dụng</w:delText>
                </w:r>
              </w:del>
            </w:sdtContent>
          </w:sdt>
        </w:p>
      </w:sdtContent>
    </w:sdt>
    <w:sdt>
      <w:sdtPr>
        <w:tag w:val="goog_rdk_570"/>
      </w:sdtPr>
      <w:sdtContent>
        <w:p w:rsidR="00000000" w:rsidDel="00000000" w:rsidP="00000000" w:rsidRDefault="00000000" w:rsidRPr="00000000" w14:paraId="000000D3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6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   TCP                                            B.IMAP</w:delText>
                </w:r>
              </w:del>
            </w:sdtContent>
          </w:sdt>
        </w:p>
      </w:sdtContent>
    </w:sdt>
    <w:sdt>
      <w:sdtPr>
        <w:tag w:val="goog_rdk_573"/>
      </w:sdtPr>
      <w:sdtContent>
        <w:p w:rsidR="00000000" w:rsidDel="00000000" w:rsidP="00000000" w:rsidRDefault="00000000" w:rsidRPr="00000000" w14:paraId="000000D4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53" w:date="2023-11-01T22:30:47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57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    POP3                                        </w:delText>
                </w:r>
              </w:del>
              <w:sdt>
                <w:sdtPr>
                  <w:tag w:val="goog_rdk_572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53" w:date="2023-11-01T22:30:47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D.SMTP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575"/>
      </w:sdtPr>
      <w:sdtContent>
        <w:p w:rsidR="00000000" w:rsidDel="00000000" w:rsidP="00000000" w:rsidRDefault="00000000" w:rsidRPr="00000000" w14:paraId="000000D5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7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Giải : Giao thức ở bước 2  ,bước 4 là SMTP</w:delText>
                </w:r>
              </w:del>
            </w:sdtContent>
          </w:sdt>
        </w:p>
      </w:sdtContent>
    </w:sdt>
    <w:sdt>
      <w:sdtPr>
        <w:tag w:val="goog_rdk_577"/>
      </w:sdtPr>
      <w:sdtContent>
        <w:p w:rsidR="00000000" w:rsidDel="00000000" w:rsidP="00000000" w:rsidRDefault="00000000" w:rsidRPr="00000000" w14:paraId="000000D6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76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579"/>
      </w:sdtPr>
      <w:sdtContent>
        <w:p w:rsidR="00000000" w:rsidDel="00000000" w:rsidP="00000000" w:rsidRDefault="00000000" w:rsidRPr="00000000" w14:paraId="000000D7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7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12:TCP SYN Segment ( gói tin TCP có cờ SYN) sử dụng Sequence number nào để khởi tạo kết nối  TCP giữa cilent và server</w:delText>
                </w:r>
              </w:del>
            </w:sdtContent>
          </w:sdt>
        </w:p>
      </w:sdtContent>
    </w:sdt>
    <w:sdt>
      <w:sdtPr>
        <w:tag w:val="goog_rdk_581"/>
      </w:sdtPr>
      <w:sdtContent>
        <w:p w:rsidR="00000000" w:rsidDel="00000000" w:rsidP="00000000" w:rsidRDefault="00000000" w:rsidRPr="00000000" w14:paraId="000000D8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8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0                                                    B.Số nguyên tố ngẫu nhiễn 0- 65535</w:delText>
                </w:r>
              </w:del>
            </w:sdtContent>
          </w:sdt>
        </w:p>
      </w:sdtContent>
    </w:sdt>
    <w:sdt>
      <w:sdtPr>
        <w:tag w:val="goog_rdk_584"/>
      </w:sdtPr>
      <w:sdtContent>
        <w:p w:rsidR="00000000" w:rsidDel="00000000" w:rsidP="00000000" w:rsidRDefault="00000000" w:rsidRPr="00000000" w14:paraId="000000D9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54" w:date="2023-11-02T07:18:12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58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 -1                                                  </w:delText>
                </w:r>
              </w:del>
              <w:sdt>
                <w:sdtPr>
                  <w:tag w:val="goog_rdk_583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54" w:date="2023-11-02T07:18:12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 D.Số ngẫu nhiên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586"/>
      </w:sdtPr>
      <w:sdtContent>
        <w:p w:rsidR="00000000" w:rsidDel="00000000" w:rsidP="00000000" w:rsidRDefault="00000000" w:rsidRPr="00000000" w14:paraId="000000DA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8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13 : Cho một phiên làm việc SMTP ,hãy sắp xếp trình tự giao tiếp đúng ở phía cilent</w:delText>
                </w:r>
              </w:del>
            </w:sdtContent>
          </w:sdt>
        </w:p>
      </w:sdtContent>
    </w:sdt>
    <w:sdt>
      <w:sdtPr>
        <w:tag w:val="goog_rdk_588"/>
      </w:sdtPr>
      <w:sdtContent>
        <w:p w:rsidR="00000000" w:rsidDel="00000000" w:rsidP="00000000" w:rsidRDefault="00000000" w:rsidRPr="00000000" w14:paraId="000000DB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8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 HELO, MAIL FROM, DATA, RCPT TO, QUIT                                                  </w:delText>
                </w:r>
              </w:del>
            </w:sdtContent>
          </w:sdt>
        </w:p>
      </w:sdtContent>
    </w:sdt>
    <w:sdt>
      <w:sdtPr>
        <w:tag w:val="goog_rdk_590"/>
      </w:sdtPr>
      <w:sdtContent>
        <w:p w:rsidR="00000000" w:rsidDel="00000000" w:rsidP="00000000" w:rsidRDefault="00000000" w:rsidRPr="00000000" w14:paraId="000000DC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</w:rPr>
          </w:pPr>
          <w:sdt>
            <w:sdtPr>
              <w:tag w:val="goog_rdk_58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b w:val="1"/>
                    <w:color w:val="000000"/>
                    <w:sz w:val="28"/>
                    <w:szCs w:val="28"/>
                    <w:rtl w:val="0"/>
                  </w:rPr>
                  <w:delText xml:space="preserve">B.</w:delTex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b w:val="1"/>
                    <w:sz w:val="28"/>
                    <w:szCs w:val="28"/>
                    <w:rtl w:val="0"/>
                  </w:rPr>
                  <w:delText xml:space="preserve"> </w:delTex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b w:val="1"/>
                    <w:color w:val="000000"/>
                    <w:sz w:val="28"/>
                    <w:szCs w:val="28"/>
                    <w:rtl w:val="0"/>
                  </w:rPr>
                  <w:delText xml:space="preserve">HELO, MAIL FROM, RCPT TO, DATA, QUIT</w:delText>
                </w:r>
              </w:del>
            </w:sdtContent>
          </w:sdt>
        </w:p>
      </w:sdtContent>
    </w:sdt>
    <w:sdt>
      <w:sdtPr>
        <w:tag w:val="goog_rdk_592"/>
      </w:sdtPr>
      <w:sdtContent>
        <w:p w:rsidR="00000000" w:rsidDel="00000000" w:rsidP="00000000" w:rsidRDefault="00000000" w:rsidRPr="00000000" w14:paraId="000000DD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9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 HELO, DATA, MAIL FROM, QUIT, RCPT TO                                                  </w:delText>
                </w:r>
              </w:del>
            </w:sdtContent>
          </w:sdt>
        </w:p>
      </w:sdtContent>
    </w:sdt>
    <w:sdt>
      <w:sdtPr>
        <w:tag w:val="goog_rdk_594"/>
      </w:sdtPr>
      <w:sdtContent>
        <w:p w:rsidR="00000000" w:rsidDel="00000000" w:rsidP="00000000" w:rsidRDefault="00000000" w:rsidRPr="00000000" w14:paraId="000000DE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9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</w:delTex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z w:val="28"/>
                    <w:szCs w:val="28"/>
                    <w:rtl w:val="0"/>
                  </w:rPr>
                  <w:delText xml:space="preserve"> </w:delTex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HELO, RCPT TO, DATA, QUIT, MAIL FROM</w:delText>
                </w:r>
              </w:del>
            </w:sdtContent>
          </w:sdt>
        </w:p>
      </w:sdtContent>
    </w:sdt>
    <w:sdt>
      <w:sdtPr>
        <w:tag w:val="goog_rdk_596"/>
      </w:sdtPr>
      <w:sdtContent>
        <w:p w:rsidR="00000000" w:rsidDel="00000000" w:rsidP="00000000" w:rsidRDefault="00000000" w:rsidRPr="00000000" w14:paraId="000000DF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95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598"/>
      </w:sdtPr>
      <w:sdtContent>
        <w:p w:rsidR="00000000" w:rsidDel="00000000" w:rsidP="00000000" w:rsidRDefault="00000000" w:rsidRPr="00000000" w14:paraId="000000E0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97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600"/>
      </w:sdtPr>
      <w:sdtContent>
        <w:p w:rsidR="00000000" w:rsidDel="00000000" w:rsidP="00000000" w:rsidRDefault="00000000" w:rsidRPr="00000000" w14:paraId="000000E1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59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14:Trong giao thức truyền dữ liệu tin cậy (RDT), giao thức nào được xử lí trong trường hợp mất gói tin ACK?</w:delText>
                </w:r>
              </w:del>
            </w:sdtContent>
          </w:sdt>
        </w:p>
      </w:sdtContent>
    </w:sdt>
    <w:sdt>
      <w:sdtPr>
        <w:tag w:val="goog_rdk_603"/>
      </w:sdtPr>
      <w:sdtContent>
        <w:p w:rsidR="00000000" w:rsidDel="00000000" w:rsidP="00000000" w:rsidRDefault="00000000" w:rsidRPr="00000000" w14:paraId="000000E2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01"/>
            </w:sdtPr>
            <w:sdtContent>
              <w:del w:author="Bảo Anh" w:id="2" w:date="2023-11-12T10:17:15Z"/>
              <w:sdt>
                <w:sdtPr>
                  <w:tag w:val="goog_rdk_602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55" w:date="2023-11-01T22:08:05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A.RDT 3.0   </w:delText>
                    </w:r>
                  </w:del>
                </w:sdtContent>
              </w:sd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                                 B.RDT 2.2</w:delText>
                </w:r>
              </w:del>
            </w:sdtContent>
          </w:sdt>
        </w:p>
      </w:sdtContent>
    </w:sdt>
    <w:sdt>
      <w:sdtPr>
        <w:tag w:val="goog_rdk_605"/>
      </w:sdtPr>
      <w:sdtContent>
        <w:p w:rsidR="00000000" w:rsidDel="00000000" w:rsidP="00000000" w:rsidRDefault="00000000" w:rsidRPr="00000000" w14:paraId="000000E3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0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C.RDT  2.1.                                   D.Không thể xử lí được việc mất gói tin ACK: </w:delText>
                </w:r>
              </w:del>
            </w:sdtContent>
          </w:sdt>
        </w:p>
      </w:sdtContent>
    </w:sdt>
    <w:sdt>
      <w:sdtPr>
        <w:tag w:val="goog_rdk_607"/>
      </w:sdtPr>
      <w:sdtContent>
        <w:p w:rsidR="00000000" w:rsidDel="00000000" w:rsidP="00000000" w:rsidRDefault="00000000" w:rsidRPr="00000000" w14:paraId="000000E4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sz w:val="28"/>
              <w:szCs w:val="28"/>
            </w:rPr>
          </w:pPr>
          <w:sdt>
            <w:sdtPr>
              <w:tag w:val="goog_rdk_60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15 :</w:delTex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z w:val="28"/>
                    <w:szCs w:val="28"/>
                    <w:rtl w:val="0"/>
                  </w:rPr>
                  <w:delText xml:space="preserve"> Hãy xác đinh URL của đối tượng (Objeet) trong thông điệp HTTP GET ở hình bên đưới</w:delText>
                </w:r>
              </w:del>
            </w:sdtContent>
          </w:sdt>
        </w:p>
      </w:sdtContent>
    </w:sdt>
    <w:sdt>
      <w:sdtPr>
        <w:tag w:val="goog_rdk_609"/>
      </w:sdtPr>
      <w:sdtContent>
        <w:p w:rsidR="00000000" w:rsidDel="00000000" w:rsidP="00000000" w:rsidRDefault="00000000" w:rsidRPr="00000000" w14:paraId="000000E5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sz w:val="28"/>
              <w:szCs w:val="28"/>
            </w:rPr>
          </w:pPr>
          <w:sdt>
            <w:sdtPr>
              <w:tag w:val="goog_rdk_60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sz w:val="28"/>
                    <w:szCs w:val="28"/>
                    <w:rtl w:val="0"/>
                  </w:rPr>
                  <w:delText xml:space="preserve">T /favicon.ico HTTP/1.1\rln st: thuvien.uit.edu.vn rn </w:delText>
                </w:r>
              </w:del>
            </w:sdtContent>
          </w:sdt>
        </w:p>
      </w:sdtContent>
    </w:sdt>
    <w:sdt>
      <w:sdtPr>
        <w:tag w:val="goog_rdk_611"/>
      </w:sdtPr>
      <w:sdtContent>
        <w:p w:rsidR="00000000" w:rsidDel="00000000" w:rsidP="00000000" w:rsidRDefault="00000000" w:rsidRPr="00000000" w14:paraId="000000E6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sz w:val="28"/>
              <w:szCs w:val="28"/>
            </w:rPr>
          </w:pPr>
          <w:sdt>
            <w:sdtPr>
              <w:tag w:val="goog_rdk_61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sz w:val="28"/>
                    <w:szCs w:val="28"/>
                    <w:rtl w:val="0"/>
                  </w:rPr>
                  <w:delText xml:space="preserve">connection2: keep-alive\r\n</w:delText>
                </w:r>
              </w:del>
            </w:sdtContent>
          </w:sdt>
        </w:p>
      </w:sdtContent>
    </w:sdt>
    <w:sdt>
      <w:sdtPr>
        <w:tag w:val="goog_rdk_613"/>
      </w:sdtPr>
      <w:sdtContent>
        <w:p w:rsidR="00000000" w:rsidDel="00000000" w:rsidP="00000000" w:rsidRDefault="00000000" w:rsidRPr="00000000" w14:paraId="000000E7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sz w:val="28"/>
              <w:szCs w:val="28"/>
            </w:rPr>
          </w:pPr>
          <w:sdt>
            <w:sdtPr>
              <w:tag w:val="goog_rdk_61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sz w:val="28"/>
                    <w:szCs w:val="28"/>
                    <w:rtl w:val="0"/>
                  </w:rPr>
                  <w:delText xml:space="preserve">User-Agent: Mozilla/5.0 (Windows NT 10.0; Win64; x64) Safari/537.36|r\n accept:image/webp,image/apng.image/svg+xml,imae/*,*/*;q=0.8|r\n </w:delText>
                </w:r>
              </w:del>
            </w:sdtContent>
          </w:sdt>
        </w:p>
      </w:sdtContent>
    </w:sdt>
    <w:sdt>
      <w:sdtPr>
        <w:tag w:val="goog_rdk_615"/>
      </w:sdtPr>
      <w:sdtContent>
        <w:p w:rsidR="00000000" w:rsidDel="00000000" w:rsidP="00000000" w:rsidRDefault="00000000" w:rsidRPr="00000000" w14:paraId="000000E8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sz w:val="28"/>
              <w:szCs w:val="28"/>
            </w:rPr>
          </w:pPr>
          <w:sdt>
            <w:sdtPr>
              <w:tag w:val="goog_rdk_61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sz w:val="28"/>
                    <w:szCs w:val="28"/>
                    <w:rtl w:val="0"/>
                  </w:rPr>
                  <w:delText xml:space="preserve">ferer: http://thuvien.uit.edu.vn/rin cept</w:delText>
                </w:r>
              </w:del>
            </w:sdtContent>
          </w:sdt>
        </w:p>
      </w:sdtContent>
    </w:sdt>
    <w:sdt>
      <w:sdtPr>
        <w:tag w:val="goog_rdk_617"/>
      </w:sdtPr>
      <w:sdtContent>
        <w:p w:rsidR="00000000" w:rsidDel="00000000" w:rsidP="00000000" w:rsidRDefault="00000000" w:rsidRPr="00000000" w14:paraId="000000E9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sz w:val="28"/>
              <w:szCs w:val="28"/>
            </w:rPr>
          </w:pPr>
          <w:sdt>
            <w:sdtPr>
              <w:tag w:val="goog_rdk_61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sz w:val="28"/>
                    <w:szCs w:val="28"/>
                    <w:rtl w:val="0"/>
                  </w:rPr>
                  <w:delText xml:space="preserve">Encoding: gzip, deflatelrin </w:delText>
                </w:r>
              </w:del>
            </w:sdtContent>
          </w:sdt>
        </w:p>
      </w:sdtContent>
    </w:sdt>
    <w:sdt>
      <w:sdtPr>
        <w:tag w:val="goog_rdk_619"/>
      </w:sdtPr>
      <w:sdtContent>
        <w:p w:rsidR="00000000" w:rsidDel="00000000" w:rsidP="00000000" w:rsidRDefault="00000000" w:rsidRPr="00000000" w14:paraId="000000EA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sz w:val="28"/>
              <w:szCs w:val="28"/>
            </w:rPr>
          </w:pPr>
          <w:sdt>
            <w:sdtPr>
              <w:tag w:val="goog_rdk_61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sz w:val="28"/>
                    <w:szCs w:val="28"/>
                    <w:rtl w:val="0"/>
                  </w:rPr>
                  <w:delText xml:space="preserve">acept-Language: vi-VN, vi; q=0.9\r\n</w:delText>
                </w:r>
              </w:del>
            </w:sdtContent>
          </w:sdt>
        </w:p>
      </w:sdtContent>
    </w:sdt>
    <w:sdt>
      <w:sdtPr>
        <w:tag w:val="goog_rdk_621"/>
      </w:sdtPr>
      <w:sdtContent>
        <w:p w:rsidR="00000000" w:rsidDel="00000000" w:rsidP="00000000" w:rsidRDefault="00000000" w:rsidRPr="00000000" w14:paraId="000000EB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sz w:val="28"/>
              <w:szCs w:val="28"/>
            </w:rPr>
          </w:pPr>
          <w:sdt>
            <w:sdtPr>
              <w:tag w:val="goog_rdk_62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sz w:val="28"/>
                    <w:szCs w:val="28"/>
                    <w:rtl w:val="0"/>
                  </w:rPr>
                  <w:delText xml:space="preserve">cookie:_ga=GA1.3.1446413362.1665909881;ASP.NET_SessionId=3qvtcqpxkajm5rpqscnr3ktn|rn</w:delText>
                </w:r>
              </w:del>
            </w:sdtContent>
          </w:sdt>
        </w:p>
      </w:sdtContent>
    </w:sdt>
    <w:sdt>
      <w:sdtPr>
        <w:tag w:val="goog_rdk_624"/>
      </w:sdtPr>
      <w:sdtContent>
        <w:p w:rsidR="00000000" w:rsidDel="00000000" w:rsidP="00000000" w:rsidRDefault="00000000" w:rsidRPr="00000000" w14:paraId="000000EC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sz w:val="28"/>
              <w:szCs w:val="28"/>
              <w:rPrChange w:author="Duy Nguyễn Minh" w:id="56" w:date="2023-10-31T18:33:38Z">
                <w:rPr>
                  <w:rFonts w:ascii="Cambria Math" w:cs="Cambria Math" w:eastAsia="Cambria Math" w:hAnsi="Cambria Math"/>
                  <w:sz w:val="28"/>
                  <w:szCs w:val="28"/>
                </w:rPr>
              </w:rPrChange>
            </w:rPr>
          </w:pPr>
          <w:sdt>
            <w:sdtPr>
              <w:tag w:val="goog_rdk_622"/>
            </w:sdtPr>
            <w:sdtContent>
              <w:del w:author="Bảo Anh" w:id="2" w:date="2023-11-12T10:17:15Z"/>
              <w:sdt>
                <w:sdtPr>
                  <w:tag w:val="goog_rdk_623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sz w:val="28"/>
                        <w:szCs w:val="28"/>
                        <w:rtl w:val="0"/>
                        <w:rPrChange w:author="Duy Nguyễn Minh" w:id="56" w:date="2023-10-31T18:33:38Z"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w:rPrChange>
                      </w:rPr>
                      <w:delText xml:space="preserve">A. thuvien.uit.edu.vn/favicon.ico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626"/>
      </w:sdtPr>
      <w:sdtContent>
        <w:p w:rsidR="00000000" w:rsidDel="00000000" w:rsidP="00000000" w:rsidRDefault="00000000" w:rsidRPr="00000000" w14:paraId="000000ED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sz w:val="28"/>
              <w:szCs w:val="28"/>
            </w:rPr>
          </w:pPr>
          <w:sdt>
            <w:sdtPr>
              <w:tag w:val="goog_rdk_62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sz w:val="28"/>
                    <w:szCs w:val="28"/>
                    <w:rtl w:val="0"/>
                  </w:rPr>
                  <w:delText xml:space="preserve">B. /favicon.ico</w:delText>
                </w:r>
              </w:del>
            </w:sdtContent>
          </w:sdt>
        </w:p>
      </w:sdtContent>
    </w:sdt>
    <w:sdt>
      <w:sdtPr>
        <w:tag w:val="goog_rdk_628"/>
      </w:sdtPr>
      <w:sdtContent>
        <w:p w:rsidR="00000000" w:rsidDel="00000000" w:rsidP="00000000" w:rsidRDefault="00000000" w:rsidRPr="00000000" w14:paraId="000000EE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sz w:val="28"/>
              <w:szCs w:val="28"/>
            </w:rPr>
          </w:pPr>
          <w:sdt>
            <w:sdtPr>
              <w:tag w:val="goog_rdk_62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sz w:val="28"/>
                    <w:szCs w:val="28"/>
                    <w:rtl w:val="0"/>
                  </w:rPr>
                  <w:delText xml:space="preserve">C. thuvien.uit.edu.vn/</w:delText>
                </w:r>
              </w:del>
            </w:sdtContent>
          </w:sdt>
        </w:p>
      </w:sdtContent>
    </w:sdt>
    <w:sdt>
      <w:sdtPr>
        <w:tag w:val="goog_rdk_630"/>
      </w:sdtPr>
      <w:sdtContent>
        <w:p w:rsidR="00000000" w:rsidDel="00000000" w:rsidP="00000000" w:rsidRDefault="00000000" w:rsidRPr="00000000" w14:paraId="000000EF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2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sz w:val="28"/>
                    <w:szCs w:val="28"/>
                    <w:rtl w:val="0"/>
                  </w:rPr>
                  <w:delText xml:space="preserve">D. http://thuvien.uit.edu.vn/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632"/>
      </w:sdtPr>
      <w:sdtContent>
        <w:p w:rsidR="00000000" w:rsidDel="00000000" w:rsidP="00000000" w:rsidRDefault="00000000" w:rsidRPr="00000000" w14:paraId="000000F0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3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17.  SMTP sử dụng cổng số bao nhiêu</w:delText>
                </w:r>
              </w:del>
            </w:sdtContent>
          </w:sdt>
        </w:p>
      </w:sdtContent>
    </w:sdt>
    <w:sdt>
      <w:sdtPr>
        <w:tag w:val="goog_rdk_635"/>
      </w:sdtPr>
      <w:sdtContent>
        <w:p w:rsidR="00000000" w:rsidDel="00000000" w:rsidP="00000000" w:rsidRDefault="00000000" w:rsidRPr="00000000" w14:paraId="000000F1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57" w:date="2023-11-01T22:25:01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63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 80                                             </w:delText>
                </w:r>
              </w:del>
              <w:sdt>
                <w:sdtPr>
                  <w:tag w:val="goog_rdk_634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57" w:date="2023-11-01T22:25:01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   B. 25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637"/>
      </w:sdtPr>
      <w:sdtContent>
        <w:p w:rsidR="00000000" w:rsidDel="00000000" w:rsidP="00000000" w:rsidRDefault="00000000" w:rsidRPr="00000000" w14:paraId="000000F2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3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 143                                              D. 225</w:delText>
                </w:r>
              </w:del>
            </w:sdtContent>
          </w:sdt>
        </w:p>
      </w:sdtContent>
    </w:sdt>
    <w:sdt>
      <w:sdtPr>
        <w:tag w:val="goog_rdk_639"/>
      </w:sdtPr>
      <w:sdtContent>
        <w:p w:rsidR="00000000" w:rsidDel="00000000" w:rsidP="00000000" w:rsidRDefault="00000000" w:rsidRPr="00000000" w14:paraId="000000F3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3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18: Cho thông điệp HTTP GET sau đây:</w:delText>
                </w:r>
              </w:del>
            </w:sdtContent>
          </w:sdt>
        </w:p>
      </w:sdtContent>
    </w:sdt>
    <w:sdt>
      <w:sdtPr>
        <w:tag w:val="goog_rdk_641"/>
      </w:sdtPr>
      <w:sdtContent>
        <w:p w:rsidR="00000000" w:rsidDel="00000000" w:rsidP="00000000" w:rsidRDefault="00000000" w:rsidRPr="00000000" w14:paraId="000000F4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4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GET /page/1 HTTP/1.1</w:delText>
                </w:r>
              </w:del>
            </w:sdtContent>
          </w:sdt>
        </w:p>
      </w:sdtContent>
    </w:sdt>
    <w:sdt>
      <w:sdtPr>
        <w:tag w:val="goog_rdk_643"/>
      </w:sdtPr>
      <w:sdtContent>
        <w:p w:rsidR="00000000" w:rsidDel="00000000" w:rsidP="00000000" w:rsidRDefault="00000000" w:rsidRPr="00000000" w14:paraId="000000F5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4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Host: api.example.net</w:delText>
                </w:r>
              </w:del>
            </w:sdtContent>
          </w:sdt>
        </w:p>
      </w:sdtContent>
    </w:sdt>
    <w:sdt>
      <w:sdtPr>
        <w:tag w:val="goog_rdk_645"/>
      </w:sdtPr>
      <w:sdtContent>
        <w:p w:rsidR="00000000" w:rsidDel="00000000" w:rsidP="00000000" w:rsidRDefault="00000000" w:rsidRPr="00000000" w14:paraId="000000F6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4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URL của đối tượng được yêu cầu là gì?</w:delText>
                </w:r>
              </w:del>
            </w:sdtContent>
          </w:sdt>
        </w:p>
      </w:sdtContent>
    </w:sdt>
    <w:sdt>
      <w:sdtPr>
        <w:tag w:val="goog_rdk_647"/>
      </w:sdtPr>
      <w:sdtContent>
        <w:p w:rsidR="00000000" w:rsidDel="00000000" w:rsidP="00000000" w:rsidRDefault="00000000" w:rsidRPr="00000000" w14:paraId="000000F7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4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/page/1</w:delText>
                </w:r>
              </w:del>
            </w:sdtContent>
          </w:sdt>
        </w:p>
      </w:sdtContent>
    </w:sdt>
    <w:sdt>
      <w:sdtPr>
        <w:tag w:val="goog_rdk_650"/>
      </w:sdtPr>
      <w:sdtContent>
        <w:p w:rsidR="00000000" w:rsidDel="00000000" w:rsidP="00000000" w:rsidRDefault="00000000" w:rsidRPr="00000000" w14:paraId="000000F8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58" w:date="2023-11-01T22:08:25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648"/>
            </w:sdtPr>
            <w:sdtContent>
              <w:del w:author="Bảo Anh" w:id="2" w:date="2023-11-12T10:17:15Z"/>
              <w:sdt>
                <w:sdtPr>
                  <w:tag w:val="goog_rdk_649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58" w:date="2023-11-01T22:08:25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B. api.example.net/page/1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653"/>
      </w:sdtPr>
      <w:sdtContent>
        <w:p w:rsidR="00000000" w:rsidDel="00000000" w:rsidP="00000000" w:rsidRDefault="00000000" w:rsidRPr="00000000" w14:paraId="000000F9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PrChange w:author="Thành Trung" w:id="59" w:date="2023-10-26T01:26:55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65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api.example.net</w:delText>
                </w:r>
              </w:del>
              <w:sdt>
                <w:sdtPr>
                  <w:tag w:val="goog_rdk_652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tl w:val="0"/>
                      </w:rPr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655"/>
      </w:sdtPr>
      <w:sdtContent>
        <w:p w:rsidR="00000000" w:rsidDel="00000000" w:rsidP="00000000" w:rsidRDefault="00000000" w:rsidRPr="00000000" w14:paraId="000000FA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5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page/1</w:delText>
                </w:r>
              </w:del>
            </w:sdtContent>
          </w:sdt>
        </w:p>
      </w:sdtContent>
    </w:sdt>
    <w:sdt>
      <w:sdtPr>
        <w:tag w:val="goog_rdk_660"/>
      </w:sdtPr>
      <w:sdtContent>
        <w:p w:rsidR="00000000" w:rsidDel="00000000" w:rsidP="00000000" w:rsidRDefault="00000000" w:rsidRPr="00000000" w14:paraId="000000FB">
          <w:pPr>
            <w:tabs>
              <w:tab w:val="left" w:leader="none" w:pos="3402"/>
            </w:tabs>
            <w:spacing w:line="276" w:lineRule="auto"/>
            <w:jc w:val="both"/>
            <w:rPr>
              <w:ins w:author="An Đỗ Huỳnh" w:id="60" w:date="2023-10-24T11:12:31Z"/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58"/>
            </w:sdtPr>
            <w:sdtContent>
              <w:ins w:author="An Đỗ Huỳnh" w:id="60" w:date="2023-10-24T11:12:31Z">
                <w:sdt>
                  <w:sdtPr>
                    <w:tag w:val="goog_rdk_659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  <w:rtl w:val="0"/>
                        </w:rPr>
                        <w:delText xml:space="preserve">              </w:delText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663"/>
      </w:sdtPr>
      <w:sdtContent>
        <w:p w:rsidR="00000000" w:rsidDel="00000000" w:rsidP="00000000" w:rsidRDefault="00000000" w:rsidRPr="00000000" w14:paraId="000000FC">
          <w:pPr>
            <w:tabs>
              <w:tab w:val="left" w:leader="none" w:pos="3402"/>
            </w:tabs>
            <w:spacing w:line="276" w:lineRule="auto"/>
            <w:jc w:val="both"/>
            <w:rPr>
              <w:ins w:author="An Đỗ Huỳnh" w:id="60" w:date="2023-10-24T11:12:31Z"/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61"/>
            </w:sdtPr>
            <w:sdtContent>
              <w:ins w:author="An Đỗ Huỳnh" w:id="60" w:date="2023-10-24T11:12:31Z">
                <w:sdt>
                  <w:sdtPr>
                    <w:tag w:val="goog_rdk_662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666"/>
      </w:sdtPr>
      <w:sdtContent>
        <w:p w:rsidR="00000000" w:rsidDel="00000000" w:rsidP="00000000" w:rsidRDefault="00000000" w:rsidRPr="00000000" w14:paraId="000000FD">
          <w:pPr>
            <w:tabs>
              <w:tab w:val="left" w:leader="none" w:pos="3402"/>
            </w:tabs>
            <w:spacing w:line="276" w:lineRule="auto"/>
            <w:jc w:val="both"/>
            <w:rPr>
              <w:ins w:author="An Đỗ Huỳnh" w:id="60" w:date="2023-10-24T11:12:31Z"/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64"/>
            </w:sdtPr>
            <w:sdtContent>
              <w:ins w:author="An Đỗ Huỳnh" w:id="60" w:date="2023-10-24T11:12:31Z">
                <w:sdt>
                  <w:sdtPr>
                    <w:tag w:val="goog_rdk_665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669"/>
      </w:sdtPr>
      <w:sdtContent>
        <w:p w:rsidR="00000000" w:rsidDel="00000000" w:rsidP="00000000" w:rsidRDefault="00000000" w:rsidRPr="00000000" w14:paraId="000000FE">
          <w:pPr>
            <w:tabs>
              <w:tab w:val="left" w:leader="none" w:pos="3402"/>
            </w:tabs>
            <w:spacing w:line="276" w:lineRule="auto"/>
            <w:jc w:val="both"/>
            <w:rPr>
              <w:ins w:author="An Đỗ Huỳnh" w:id="60" w:date="2023-10-24T11:12:31Z"/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67"/>
            </w:sdtPr>
            <w:sdtContent>
              <w:ins w:author="An Đỗ Huỳnh" w:id="60" w:date="2023-10-24T11:12:31Z">
                <w:sdt>
                  <w:sdtPr>
                    <w:tag w:val="goog_rdk_668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673"/>
      </w:sdtPr>
      <w:sdtContent>
        <w:p w:rsidR="00000000" w:rsidDel="00000000" w:rsidP="00000000" w:rsidRDefault="00000000" w:rsidRPr="00000000" w14:paraId="000000FF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sz w:val="28"/>
              <w:szCs w:val="28"/>
              <w:rPrChange w:author="An Đỗ Huỳnh" w:id="61" w:date="2023-10-24T11:12:31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671"/>
            </w:sdtPr>
            <w:sdtContent>
              <w:del w:author="Bảo Anh" w:id="2" w:date="2023-11-12T10:17:15Z"/>
              <w:sdt>
                <w:sdtPr>
                  <w:tag w:val="goog_rdk_672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tl w:val="0"/>
                      </w:rPr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678"/>
      </w:sdtPr>
      <w:sdtContent>
        <w:p w:rsidR="00000000" w:rsidDel="00000000" w:rsidP="00000000" w:rsidRDefault="00000000" w:rsidRPr="00000000" w14:paraId="00000100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7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19 </w:delText>
                </w:r>
              </w:del>
            </w:sdtContent>
          </w:sdt>
          <w:sdt>
            <w:sdtPr>
              <w:tag w:val="goog_rdk_675"/>
            </w:sdtPr>
            <w:sdtContent>
              <w:ins w:author="An Đỗ Huỳnh" w:id="62" w:date="2023-10-24T11:12:25Z">
                <w:sdt>
                  <w:sdtPr>
                    <w:tag w:val="goog_rdk_676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  <w:rtl w:val="0"/>
                        </w:rPr>
                        <w:delText xml:space="preserve">         </w:delText>
                      </w:r>
                    </w:del>
                  </w:sdtContent>
                </w:sdt>
              </w:ins>
            </w:sdtContent>
          </w:sdt>
          <w:sdt>
            <w:sdtPr>
              <w:tag w:val="goog_rdk_67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Hãy xác định URL của đối tượng (Object) trong thông điệp HTTP GET sau đây:</w:delText>
                </w:r>
              </w:del>
            </w:sdtContent>
          </w:sdt>
        </w:p>
      </w:sdtContent>
    </w:sdt>
    <w:sdt>
      <w:sdtPr>
        <w:tag w:val="goog_rdk_680"/>
      </w:sdtPr>
      <w:sdtContent>
        <w:p w:rsidR="00000000" w:rsidDel="00000000" w:rsidP="00000000" w:rsidRDefault="00000000" w:rsidRPr="00000000" w14:paraId="00000101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7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GET:https://www.example.org:8080/path/to/page.html?query=123 HTTP/1.1</w:delText>
                </w:r>
              </w:del>
            </w:sdtContent>
          </w:sdt>
        </w:p>
      </w:sdtContent>
    </w:sdt>
    <w:sdt>
      <w:sdtPr>
        <w:tag w:val="goog_rdk_682"/>
      </w:sdtPr>
      <w:sdtContent>
        <w:p w:rsidR="00000000" w:rsidDel="00000000" w:rsidP="00000000" w:rsidRDefault="00000000" w:rsidRPr="00000000" w14:paraId="00000102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8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Host: www.example.org</w:delText>
                </w:r>
              </w:del>
            </w:sdtContent>
          </w:sdt>
        </w:p>
      </w:sdtContent>
    </w:sdt>
    <w:sdt>
      <w:sdtPr>
        <w:tag w:val="goog_rdk_684"/>
      </w:sdtPr>
      <w:sdtContent>
        <w:p w:rsidR="00000000" w:rsidDel="00000000" w:rsidP="00000000" w:rsidRDefault="00000000" w:rsidRPr="00000000" w14:paraId="00000103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8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User-Agent: Chrome/97.0.4692.71</w:delText>
                </w:r>
              </w:del>
            </w:sdtContent>
          </w:sdt>
        </w:p>
      </w:sdtContent>
    </w:sdt>
    <w:sdt>
      <w:sdtPr>
        <w:tag w:val="goog_rdk_687"/>
      </w:sdtPr>
      <w:sdtContent>
        <w:p w:rsidR="00000000" w:rsidDel="00000000" w:rsidP="00000000" w:rsidRDefault="00000000" w:rsidRPr="00000000" w14:paraId="00000104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63" w:date="2023-11-01T22:31:37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685"/>
            </w:sdtPr>
            <w:sdtContent>
              <w:del w:author="Bảo Anh" w:id="2" w:date="2023-11-12T10:17:15Z"/>
              <w:sdt>
                <w:sdtPr>
                  <w:tag w:val="goog_rdk_686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63" w:date="2023-11-01T22:31:37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A. /path/to/page.html?query=123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689"/>
      </w:sdtPr>
      <w:sdtContent>
        <w:p w:rsidR="00000000" w:rsidDel="00000000" w:rsidP="00000000" w:rsidRDefault="00000000" w:rsidRPr="00000000" w14:paraId="00000105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8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www.example.org:8080/path/to/page.html?query=123</w:delText>
                </w:r>
              </w:del>
            </w:sdtContent>
          </w:sdt>
        </w:p>
      </w:sdtContent>
    </w:sdt>
    <w:sdt>
      <w:sdtPr>
        <w:tag w:val="goog_rdk_691"/>
      </w:sdtPr>
      <w:sdtContent>
        <w:p w:rsidR="00000000" w:rsidDel="00000000" w:rsidP="00000000" w:rsidRDefault="00000000" w:rsidRPr="00000000" w14:paraId="00000106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9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/page.html?query=123</w:delText>
                </w:r>
              </w:del>
            </w:sdtContent>
          </w:sdt>
        </w:p>
      </w:sdtContent>
    </w:sdt>
    <w:sdt>
      <w:sdtPr>
        <w:tag w:val="goog_rdk_693"/>
      </w:sdtPr>
      <w:sdtContent>
        <w:p w:rsidR="00000000" w:rsidDel="00000000" w:rsidP="00000000" w:rsidRDefault="00000000" w:rsidRPr="00000000" w14:paraId="00000107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9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path/to/page.html?query=123</w:delText>
                </w:r>
              </w:del>
            </w:sdtContent>
          </w:sdt>
        </w:p>
      </w:sdtContent>
    </w:sdt>
    <w:sdt>
      <w:sdtPr>
        <w:tag w:val="goog_rdk_695"/>
      </w:sdtPr>
      <w:sdtContent>
        <w:p w:rsidR="00000000" w:rsidDel="00000000" w:rsidP="00000000" w:rsidRDefault="00000000" w:rsidRPr="00000000" w14:paraId="00000108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</w:rPr>
          </w:pPr>
          <w:sdt>
            <w:sdtPr>
              <w:tag w:val="goog_rdk_69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b w:val="1"/>
                    <w:color w:val="000000"/>
                    <w:sz w:val="28"/>
                    <w:szCs w:val="28"/>
                    <w:rtl w:val="0"/>
                  </w:rPr>
                  <w:delText xml:space="preserve">Dạng câu hỏi về UDP:</w:delText>
                </w:r>
              </w:del>
            </w:sdtContent>
          </w:sdt>
        </w:p>
      </w:sdtContent>
    </w:sdt>
    <w:sdt>
      <w:sdtPr>
        <w:tag w:val="goog_rdk_697"/>
      </w:sdtPr>
      <w:sdtContent>
        <w:p w:rsidR="00000000" w:rsidDel="00000000" w:rsidP="00000000" w:rsidRDefault="00000000" w:rsidRPr="00000000" w14:paraId="00000109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9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1: UDP là giao thức của tầng nào trong mô hình OSI? </w:delText>
                </w:r>
              </w:del>
            </w:sdtContent>
          </w:sdt>
        </w:p>
      </w:sdtContent>
    </w:sdt>
    <w:sdt>
      <w:sdtPr>
        <w:tag w:val="goog_rdk_699"/>
      </w:sdtPr>
      <w:sdtContent>
        <w:p w:rsidR="00000000" w:rsidDel="00000000" w:rsidP="00000000" w:rsidRDefault="00000000" w:rsidRPr="00000000" w14:paraId="0000010A">
          <w:pPr>
            <w:tabs>
              <w:tab w:val="left" w:leader="none" w:pos="3402"/>
            </w:tabs>
            <w:spacing w:line="276" w:lineRule="auto"/>
            <w:ind w:left="36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69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Tầng Network </w:delText>
                </w:r>
              </w:del>
            </w:sdtContent>
          </w:sdt>
        </w:p>
      </w:sdtContent>
    </w:sdt>
    <w:sdt>
      <w:sdtPr>
        <w:tag w:val="goog_rdk_702"/>
      </w:sdtPr>
      <w:sdtContent>
        <w:p w:rsidR="00000000" w:rsidDel="00000000" w:rsidP="00000000" w:rsidRDefault="00000000" w:rsidRPr="00000000" w14:paraId="0000010B">
          <w:pPr>
            <w:tabs>
              <w:tab w:val="left" w:leader="none" w:pos="3402"/>
            </w:tabs>
            <w:spacing w:line="276" w:lineRule="auto"/>
            <w:ind w:left="36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64" w:date="2023-11-01T22:08:37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700"/>
            </w:sdtPr>
            <w:sdtContent>
              <w:del w:author="Bảo Anh" w:id="2" w:date="2023-11-12T10:17:15Z"/>
              <w:sdt>
                <w:sdtPr>
                  <w:tag w:val="goog_rdk_701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64" w:date="2023-11-01T22:08:37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B. Tầng Transport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704"/>
      </w:sdtPr>
      <w:sdtContent>
        <w:p w:rsidR="00000000" w:rsidDel="00000000" w:rsidP="00000000" w:rsidRDefault="00000000" w:rsidRPr="00000000" w14:paraId="0000010C">
          <w:pPr>
            <w:tabs>
              <w:tab w:val="left" w:leader="none" w:pos="3402"/>
            </w:tabs>
            <w:spacing w:line="276" w:lineRule="auto"/>
            <w:ind w:left="36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0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Tầng Session </w:delText>
                </w:r>
              </w:del>
            </w:sdtContent>
          </w:sdt>
        </w:p>
      </w:sdtContent>
    </w:sdt>
    <w:sdt>
      <w:sdtPr>
        <w:tag w:val="goog_rdk_706"/>
      </w:sdtPr>
      <w:sdtContent>
        <w:p w:rsidR="00000000" w:rsidDel="00000000" w:rsidP="00000000" w:rsidRDefault="00000000" w:rsidRPr="00000000" w14:paraId="0000010D">
          <w:pPr>
            <w:tabs>
              <w:tab w:val="left" w:leader="none" w:pos="3402"/>
            </w:tabs>
            <w:spacing w:line="276" w:lineRule="auto"/>
            <w:ind w:left="36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0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Tầng Presentation</w:delText>
                </w:r>
              </w:del>
            </w:sdtContent>
          </w:sdt>
        </w:p>
      </w:sdtContent>
    </w:sdt>
    <w:sdt>
      <w:sdtPr>
        <w:tag w:val="goog_rdk_708"/>
      </w:sdtPr>
      <w:sdtContent>
        <w:p w:rsidR="00000000" w:rsidDel="00000000" w:rsidP="00000000" w:rsidRDefault="00000000" w:rsidRPr="00000000" w14:paraId="0000010E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0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2: Một trong những ưu điểm của UDP so với TCP là gì? </w:delText>
                </w:r>
              </w:del>
            </w:sdtContent>
          </w:sdt>
        </w:p>
      </w:sdtContent>
    </w:sdt>
    <w:sdt>
      <w:sdtPr>
        <w:tag w:val="goog_rdk_710"/>
      </w:sdtPr>
      <w:sdtContent>
        <w:p w:rsidR="00000000" w:rsidDel="00000000" w:rsidP="00000000" w:rsidRDefault="00000000" w:rsidRPr="00000000" w14:paraId="0000010F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0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Mạnh mẽ hơn</w:delText>
                </w:r>
              </w:del>
            </w:sdtContent>
          </w:sdt>
        </w:p>
      </w:sdtContent>
    </w:sdt>
    <w:sdt>
      <w:sdtPr>
        <w:tag w:val="goog_rdk_713"/>
      </w:sdtPr>
      <w:sdtContent>
        <w:p w:rsidR="00000000" w:rsidDel="00000000" w:rsidP="00000000" w:rsidRDefault="00000000" w:rsidRPr="00000000" w14:paraId="00000110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65" w:date="2023-11-01T22:08:49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71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B</w:delText>
                </w:r>
              </w:del>
              <w:sdt>
                <w:sdtPr>
                  <w:tag w:val="goog_rdk_712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65" w:date="2023-11-01T22:08:49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. Tốc độ truyền nhanh hơn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715"/>
      </w:sdtPr>
      <w:sdtContent>
        <w:p w:rsidR="00000000" w:rsidDel="00000000" w:rsidP="00000000" w:rsidRDefault="00000000" w:rsidRPr="00000000" w14:paraId="00000111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1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Hỗ trợ kiểm soát lưu lượng </w:delText>
                </w:r>
              </w:del>
            </w:sdtContent>
          </w:sdt>
        </w:p>
      </w:sdtContent>
    </w:sdt>
    <w:sdt>
      <w:sdtPr>
        <w:tag w:val="goog_rdk_717"/>
      </w:sdtPr>
      <w:sdtContent>
        <w:p w:rsidR="00000000" w:rsidDel="00000000" w:rsidP="00000000" w:rsidRDefault="00000000" w:rsidRPr="00000000" w14:paraId="00000112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1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Xác nhận dữ liệu</w:delText>
                </w:r>
              </w:del>
            </w:sdtContent>
          </w:sdt>
        </w:p>
      </w:sdtContent>
    </w:sdt>
    <w:sdt>
      <w:sdtPr>
        <w:tag w:val="goog_rdk_719"/>
      </w:sdtPr>
      <w:sdtContent>
        <w:p w:rsidR="00000000" w:rsidDel="00000000" w:rsidP="00000000" w:rsidRDefault="00000000" w:rsidRPr="00000000" w14:paraId="00000113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1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3: UDP hoạt động theo mô hình kết nối nào? </w:delText>
                </w:r>
              </w:del>
            </w:sdtContent>
          </w:sdt>
        </w:p>
      </w:sdtContent>
    </w:sdt>
    <w:sdt>
      <w:sdtPr>
        <w:tag w:val="goog_rdk_721"/>
      </w:sdtPr>
      <w:sdtContent>
        <w:p w:rsidR="00000000" w:rsidDel="00000000" w:rsidP="00000000" w:rsidRDefault="00000000" w:rsidRPr="00000000" w14:paraId="00000114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2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Kết nối hướng </w:delText>
                </w:r>
              </w:del>
            </w:sdtContent>
          </w:sdt>
        </w:p>
      </w:sdtContent>
    </w:sdt>
    <w:sdt>
      <w:sdtPr>
        <w:tag w:val="goog_rdk_724"/>
      </w:sdtPr>
      <w:sdtContent>
        <w:p w:rsidR="00000000" w:rsidDel="00000000" w:rsidP="00000000" w:rsidRDefault="00000000" w:rsidRPr="00000000" w14:paraId="00000115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66" w:date="2023-11-01T22:09:06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722"/>
            </w:sdtPr>
            <w:sdtContent>
              <w:del w:author="Bảo Anh" w:id="2" w:date="2023-11-12T10:17:15Z"/>
              <w:sdt>
                <w:sdtPr>
                  <w:tag w:val="goog_rdk_723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66" w:date="2023-11-01T22:09:06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B. Kết nối không hướng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726"/>
      </w:sdtPr>
      <w:sdtContent>
        <w:p w:rsidR="00000000" w:rsidDel="00000000" w:rsidP="00000000" w:rsidRDefault="00000000" w:rsidRPr="00000000" w14:paraId="00000116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2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Nửa kết nối </w:delText>
                </w:r>
              </w:del>
            </w:sdtContent>
          </w:sdt>
        </w:p>
      </w:sdtContent>
    </w:sdt>
    <w:sdt>
      <w:sdtPr>
        <w:tag w:val="goog_rdk_728"/>
      </w:sdtPr>
      <w:sdtContent>
        <w:p w:rsidR="00000000" w:rsidDel="00000000" w:rsidP="00000000" w:rsidRDefault="00000000" w:rsidRPr="00000000" w14:paraId="00000117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2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Kết nối song song</w:delText>
                </w:r>
              </w:del>
            </w:sdtContent>
          </w:sdt>
        </w:p>
      </w:sdtContent>
    </w:sdt>
    <w:sdt>
      <w:sdtPr>
        <w:tag w:val="goog_rdk_730"/>
      </w:sdtPr>
      <w:sdtContent>
        <w:p w:rsidR="00000000" w:rsidDel="00000000" w:rsidP="00000000" w:rsidRDefault="00000000" w:rsidRPr="00000000" w14:paraId="00000118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2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4: UDP phù hợp với ứng dụng nào sau đây nhất?</w:delText>
                </w:r>
              </w:del>
            </w:sdtContent>
          </w:sdt>
        </w:p>
      </w:sdtContent>
    </w:sdt>
    <w:sdt>
      <w:sdtPr>
        <w:tag w:val="goog_rdk_732"/>
      </w:sdtPr>
      <w:sdtContent>
        <w:p w:rsidR="00000000" w:rsidDel="00000000" w:rsidP="00000000" w:rsidRDefault="00000000" w:rsidRPr="00000000" w14:paraId="00000119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3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A. Những ứng dụng cần độ tin cậy cao </w:delText>
                </w:r>
              </w:del>
            </w:sdtContent>
          </w:sdt>
        </w:p>
      </w:sdtContent>
    </w:sdt>
    <w:sdt>
      <w:sdtPr>
        <w:tag w:val="goog_rdk_735"/>
      </w:sdtPr>
      <w:sdtContent>
        <w:p w:rsidR="00000000" w:rsidDel="00000000" w:rsidP="00000000" w:rsidRDefault="00000000" w:rsidRPr="00000000" w14:paraId="0000011A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67" w:date="2023-11-01T22:10:25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733"/>
            </w:sdtPr>
            <w:sdtContent>
              <w:del w:author="Bảo Anh" w:id="2" w:date="2023-11-12T10:17:15Z"/>
              <w:sdt>
                <w:sdtPr>
                  <w:tag w:val="goog_rdk_734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67" w:date="2023-11-01T22:10:25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B. Streaming video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737"/>
      </w:sdtPr>
      <w:sdtContent>
        <w:p w:rsidR="00000000" w:rsidDel="00000000" w:rsidP="00000000" w:rsidRDefault="00000000" w:rsidRPr="00000000" w14:paraId="0000011B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3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C. Chuyển tiền qua Internet Banking </w:delText>
                </w:r>
              </w:del>
            </w:sdtContent>
          </w:sdt>
        </w:p>
      </w:sdtContent>
    </w:sdt>
    <w:sdt>
      <w:sdtPr>
        <w:tag w:val="goog_rdk_739"/>
      </w:sdtPr>
      <w:sdtContent>
        <w:p w:rsidR="00000000" w:rsidDel="00000000" w:rsidP="00000000" w:rsidRDefault="00000000" w:rsidRPr="00000000" w14:paraId="0000011C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3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Ứng dụng email</w:delText>
                </w:r>
              </w:del>
            </w:sdtContent>
          </w:sdt>
        </w:p>
      </w:sdtContent>
    </w:sdt>
    <w:sdt>
      <w:sdtPr>
        <w:tag w:val="goog_rdk_741"/>
      </w:sdtPr>
      <w:sdtContent>
        <w:p w:rsidR="00000000" w:rsidDel="00000000" w:rsidP="00000000" w:rsidRDefault="00000000" w:rsidRPr="00000000" w14:paraId="0000011D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4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5: Giao thức nào sử dụng UDP và được dùng để cung cấp thông tin về địa chỉ IP cấp phát tự động? </w:delText>
                </w:r>
              </w:del>
            </w:sdtContent>
          </w:sdt>
        </w:p>
      </w:sdtContent>
    </w:sdt>
    <w:sdt>
      <w:sdtPr>
        <w:tag w:val="goog_rdk_743"/>
      </w:sdtPr>
      <w:sdtContent>
        <w:p w:rsidR="00000000" w:rsidDel="00000000" w:rsidP="00000000" w:rsidRDefault="00000000" w:rsidRPr="00000000" w14:paraId="0000011E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4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TCP </w:delText>
                </w:r>
              </w:del>
            </w:sdtContent>
          </w:sdt>
        </w:p>
      </w:sdtContent>
    </w:sdt>
    <w:sdt>
      <w:sdtPr>
        <w:tag w:val="goog_rdk_745"/>
      </w:sdtPr>
      <w:sdtContent>
        <w:p w:rsidR="00000000" w:rsidDel="00000000" w:rsidP="00000000" w:rsidRDefault="00000000" w:rsidRPr="00000000" w14:paraId="0000011F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4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HTTP </w:delText>
                </w:r>
              </w:del>
            </w:sdtContent>
          </w:sdt>
        </w:p>
      </w:sdtContent>
    </w:sdt>
    <w:sdt>
      <w:sdtPr>
        <w:tag w:val="goog_rdk_748"/>
      </w:sdtPr>
      <w:sdtContent>
        <w:p w:rsidR="00000000" w:rsidDel="00000000" w:rsidP="00000000" w:rsidRDefault="00000000" w:rsidRPr="00000000" w14:paraId="00000120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68" w:date="2023-11-01T22:11:09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746"/>
            </w:sdtPr>
            <w:sdtContent>
              <w:del w:author="Bảo Anh" w:id="2" w:date="2023-11-12T10:17:15Z"/>
              <w:sdt>
                <w:sdtPr>
                  <w:tag w:val="goog_rdk_747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68" w:date="2023-11-01T22:11:09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C. DHCP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750"/>
      </w:sdtPr>
      <w:sdtContent>
        <w:p w:rsidR="00000000" w:rsidDel="00000000" w:rsidP="00000000" w:rsidRDefault="00000000" w:rsidRPr="00000000" w14:paraId="00000121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4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SSL</w:delText>
                </w:r>
              </w:del>
            </w:sdtContent>
          </w:sdt>
        </w:p>
      </w:sdtContent>
    </w:sdt>
    <w:sdt>
      <w:sdtPr>
        <w:tag w:val="goog_rdk_753"/>
      </w:sdtPr>
      <w:sdtContent>
        <w:p w:rsidR="00000000" w:rsidDel="00000000" w:rsidP="00000000" w:rsidRDefault="00000000" w:rsidRPr="00000000" w14:paraId="00000122">
          <w:pPr>
            <w:tabs>
              <w:tab w:val="left" w:leader="none" w:pos="3402"/>
            </w:tabs>
            <w:spacing w:line="276" w:lineRule="auto"/>
            <w:ind w:left="36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5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6: Trong gói tin UDP, thông tin về cổng nguồn và đích nằm ở phần nào? </w:delText>
                </w:r>
              </w:del>
              <w:sdt>
                <w:sdtPr>
                  <w:tag w:val="goog_rdk_752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69" w:date="2023-11-01T22:11:24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A. Header </w:delText>
                    </w:r>
                  </w:del>
                </w:sdtContent>
              </w:sd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Payload C. Footer D. Checksum</w:delText>
                </w:r>
              </w:del>
            </w:sdtContent>
          </w:sdt>
        </w:p>
      </w:sdtContent>
    </w:sdt>
    <w:sdt>
      <w:sdtPr>
        <w:tag w:val="goog_rdk_757"/>
      </w:sdtPr>
      <w:sdtContent>
        <w:p w:rsidR="00000000" w:rsidDel="00000000" w:rsidP="00000000" w:rsidRDefault="00000000" w:rsidRPr="00000000" w14:paraId="00000123">
          <w:pPr>
            <w:tabs>
              <w:tab w:val="left" w:leader="none" w:pos="3402"/>
            </w:tabs>
            <w:spacing w:line="276" w:lineRule="auto"/>
            <w:ind w:left="360" w:firstLine="0"/>
            <w:jc w:val="both"/>
            <w:rPr>
              <w:ins w:author="An Hồ Phạm Phú" w:id="70" w:date="2023-11-01T22:18:10Z"/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5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7: Tổng độ dài của header của gói tin UDP là bao nhiêu byte?</w:delText>
                </w:r>
              </w:del>
            </w:sdtContent>
          </w:sdt>
          <w:sdt>
            <w:sdtPr>
              <w:tag w:val="goog_rdk_755"/>
            </w:sdtPr>
            <w:sdtContent>
              <w:ins w:author="An Hồ Phạm Phú" w:id="70" w:date="2023-11-01T22:18:10Z">
                <w:sdt>
                  <w:sdtPr>
                    <w:tag w:val="goog_rdk_756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764"/>
      </w:sdtPr>
      <w:sdtContent>
        <w:p w:rsidR="00000000" w:rsidDel="00000000" w:rsidP="00000000" w:rsidRDefault="00000000" w:rsidRPr="00000000" w14:paraId="00000124">
          <w:pPr>
            <w:tabs>
              <w:tab w:val="left" w:leader="none" w:pos="3402"/>
            </w:tabs>
            <w:spacing w:line="276" w:lineRule="auto"/>
            <w:ind w:left="360" w:firstLine="0"/>
            <w:jc w:val="both"/>
            <w:rPr>
              <w:ins w:author="An Hồ Phạm Phú" w:id="72" w:date="2023-11-01T22:18:13Z"/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71" w:date="2023-11-01T22:12:28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75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</w:delText>
                </w:r>
              </w:del>
              <w:sdt>
                <w:sdtPr>
                  <w:tag w:val="goog_rdk_760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71" w:date="2023-11-01T22:12:28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A. 8</w:delText>
                    </w:r>
                  </w:del>
                </w:sdtContent>
              </w:sdt>
              <w:del w:author="Bảo Anh" w:id="2" w:date="2023-11-12T10:17:15Z"/>
            </w:sdtContent>
          </w:sdt>
          <w:sdt>
            <w:sdtPr>
              <w:tag w:val="goog_rdk_761"/>
            </w:sdtPr>
            <w:sdtContent>
              <w:ins w:author="An Hồ Phạm Phú" w:id="72" w:date="2023-11-01T22:18:13Z">
                <w:sdt>
                  <w:sdtPr>
                    <w:tag w:val="goog_rdk_762"/>
                  </w:sdtPr>
                  <w:sdtContent>
                    <w:del w:author="Bảo Anh" w:id="2" w:date="2023-11-12T10:17:15Z"/>
                  </w:sdtContent>
                </w:sdt>
              </w:ins>
              <w:sdt>
                <w:sdtPr>
                  <w:tag w:val="goog_rdk_763"/>
                </w:sdtPr>
                <w:sdtContent>
                  <w:ins w:author="An Hồ Phạm Phú" w:id="72" w:date="2023-11-01T22:18:13Z">
                    <w:del w:author="Bảo Anh" w:id="2" w:date="2023-11-12T10:17:15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ins>
                </w:sdtContent>
              </w:sdt>
              <w:ins w:author="An Hồ Phạm Phú" w:id="72" w:date="2023-11-01T22:18:13Z">
                <w:del w:author="Bảo Anh" w:id="2" w:date="2023-11-12T10:17:15Z"/>
              </w:ins>
            </w:sdtContent>
          </w:sdt>
        </w:p>
      </w:sdtContent>
    </w:sdt>
    <w:sdt>
      <w:sdtPr>
        <w:tag w:val="goog_rdk_769"/>
      </w:sdtPr>
      <w:sdtContent>
        <w:p w:rsidR="00000000" w:rsidDel="00000000" w:rsidP="00000000" w:rsidRDefault="00000000" w:rsidRPr="00000000" w14:paraId="00000125">
          <w:pPr>
            <w:tabs>
              <w:tab w:val="left" w:leader="none" w:pos="3402"/>
            </w:tabs>
            <w:spacing w:line="276" w:lineRule="auto"/>
            <w:ind w:left="360" w:firstLine="0"/>
            <w:jc w:val="both"/>
            <w:rPr>
              <w:ins w:author="An Hồ Phạm Phú" w:id="73" w:date="2023-11-01T22:18:15Z"/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6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B. 16 </w:delText>
                </w:r>
              </w:del>
            </w:sdtContent>
          </w:sdt>
          <w:sdt>
            <w:sdtPr>
              <w:tag w:val="goog_rdk_767"/>
            </w:sdtPr>
            <w:sdtContent>
              <w:ins w:author="An Hồ Phạm Phú" w:id="73" w:date="2023-11-01T22:18:15Z">
                <w:sdt>
                  <w:sdtPr>
                    <w:tag w:val="goog_rdk_768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774"/>
      </w:sdtPr>
      <w:sdtContent>
        <w:p w:rsidR="00000000" w:rsidDel="00000000" w:rsidP="00000000" w:rsidRDefault="00000000" w:rsidRPr="00000000" w14:paraId="00000126">
          <w:pPr>
            <w:tabs>
              <w:tab w:val="left" w:leader="none" w:pos="3402"/>
            </w:tabs>
            <w:spacing w:line="276" w:lineRule="auto"/>
            <w:ind w:left="360" w:firstLine="0"/>
            <w:jc w:val="both"/>
            <w:rPr>
              <w:ins w:author="An Hồ Phạm Phú" w:id="74" w:date="2023-11-01T22:18:21Z"/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7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32</w:delText>
                </w:r>
              </w:del>
            </w:sdtContent>
          </w:sdt>
          <w:sdt>
            <w:sdtPr>
              <w:tag w:val="goog_rdk_772"/>
            </w:sdtPr>
            <w:sdtContent>
              <w:ins w:author="An Hồ Phạm Phú" w:id="74" w:date="2023-11-01T22:18:21Z">
                <w:sdt>
                  <w:sdtPr>
                    <w:tag w:val="goog_rdk_773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777"/>
      </w:sdtPr>
      <w:sdtContent>
        <w:p w:rsidR="00000000" w:rsidDel="00000000" w:rsidP="00000000" w:rsidRDefault="00000000" w:rsidRPr="00000000" w14:paraId="00000127">
          <w:pPr>
            <w:tabs>
              <w:tab w:val="left" w:leader="none" w:pos="3402"/>
            </w:tabs>
            <w:spacing w:line="276" w:lineRule="auto"/>
            <w:ind w:left="36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7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D. 64</w:delText>
                </w:r>
              </w:del>
            </w:sdtContent>
          </w:sdt>
        </w:p>
      </w:sdtContent>
    </w:sdt>
    <w:sdt>
      <w:sdtPr>
        <w:tag w:val="goog_rdk_779"/>
      </w:sdtPr>
      <w:sdtContent>
        <w:p w:rsidR="00000000" w:rsidDel="00000000" w:rsidP="00000000" w:rsidRDefault="00000000" w:rsidRPr="00000000" w14:paraId="00000128">
          <w:pPr>
            <w:tabs>
              <w:tab w:val="left" w:leader="none" w:pos="3402"/>
            </w:tabs>
            <w:spacing w:line="276" w:lineRule="auto"/>
            <w:ind w:left="36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7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8: Trường "Length" trong header của gói tin UDP biểu diễn thông tin gì?</w:delText>
                </w:r>
              </w:del>
            </w:sdtContent>
          </w:sdt>
        </w:p>
      </w:sdtContent>
    </w:sdt>
    <w:sdt>
      <w:sdtPr>
        <w:tag w:val="goog_rdk_781"/>
      </w:sdtPr>
      <w:sdtContent>
        <w:p w:rsidR="00000000" w:rsidDel="00000000" w:rsidP="00000000" w:rsidRDefault="00000000" w:rsidRPr="00000000" w14:paraId="00000129">
          <w:pPr>
            <w:tabs>
              <w:tab w:val="left" w:leader="none" w:pos="3402"/>
            </w:tabs>
            <w:spacing w:line="276" w:lineRule="auto"/>
            <w:ind w:left="36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8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A. Độ dài của gói tin UDP </w:delText>
                </w:r>
              </w:del>
            </w:sdtContent>
          </w:sdt>
        </w:p>
      </w:sdtContent>
    </w:sdt>
    <w:sdt>
      <w:sdtPr>
        <w:tag w:val="goog_rdk_784"/>
      </w:sdtPr>
      <w:sdtContent>
        <w:p w:rsidR="00000000" w:rsidDel="00000000" w:rsidP="00000000" w:rsidRDefault="00000000" w:rsidRPr="00000000" w14:paraId="0000012A">
          <w:pPr>
            <w:tabs>
              <w:tab w:val="left" w:leader="none" w:pos="3402"/>
            </w:tabs>
            <w:spacing w:line="276" w:lineRule="auto"/>
            <w:ind w:left="36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8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Độ dài của payload </w:delText>
                </w:r>
              </w:del>
              <w:sdt>
                <w:sdtPr>
                  <w:tag w:val="goog_rdk_783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75" w:date="2023-11-01T22:17:51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C. Độ dài của header</w:delText>
                    </w:r>
                  </w:del>
                </w:sdtContent>
              </w:sd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D. Độ dài của phần footer</w:delText>
                </w:r>
              </w:del>
            </w:sdtContent>
          </w:sdt>
        </w:p>
      </w:sdtContent>
    </w:sdt>
    <w:sdt>
      <w:sdtPr>
        <w:tag w:val="goog_rdk_788"/>
      </w:sdtPr>
      <w:sdtContent>
        <w:p w:rsidR="00000000" w:rsidDel="00000000" w:rsidP="00000000" w:rsidRDefault="00000000" w:rsidRPr="00000000" w14:paraId="0000012B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ins w:author="An Hồ Phạm Phú" w:id="76" w:date="2023-11-01T22:18:01Z"/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8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9: Trong UDP, lỗi gói tin được kiểm tra bằng cách nào?</w:delText>
                </w:r>
              </w:del>
            </w:sdtContent>
          </w:sdt>
          <w:sdt>
            <w:sdtPr>
              <w:tag w:val="goog_rdk_786"/>
            </w:sdtPr>
            <w:sdtContent>
              <w:ins w:author="An Hồ Phạm Phú" w:id="76" w:date="2023-11-01T22:18:01Z">
                <w:sdt>
                  <w:sdtPr>
                    <w:tag w:val="goog_rdk_787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793"/>
      </w:sdtPr>
      <w:sdtContent>
        <w:p w:rsidR="00000000" w:rsidDel="00000000" w:rsidP="00000000" w:rsidRDefault="00000000" w:rsidRPr="00000000" w14:paraId="0000012C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ins w:author="An Hồ Phạm Phú" w:id="77" w:date="2023-11-01T22:18:02Z"/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79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A. Sử dụng số sequence </w:delText>
                </w:r>
              </w:del>
            </w:sdtContent>
          </w:sdt>
          <w:sdt>
            <w:sdtPr>
              <w:tag w:val="goog_rdk_791"/>
            </w:sdtPr>
            <w:sdtContent>
              <w:ins w:author="An Hồ Phạm Phú" w:id="77" w:date="2023-11-01T22:18:02Z">
                <w:sdt>
                  <w:sdtPr>
                    <w:tag w:val="goog_rdk_792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800"/>
      </w:sdtPr>
      <w:sdtContent>
        <w:p w:rsidR="00000000" w:rsidDel="00000000" w:rsidP="00000000" w:rsidRDefault="00000000" w:rsidRPr="00000000" w14:paraId="0000012D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ins w:author="An Hồ Phạm Phú" w:id="79" w:date="2023-11-01T22:18:04Z"/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78" w:date="2023-11-01T22:17:59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795"/>
            </w:sdtPr>
            <w:sdtContent>
              <w:del w:author="Bảo Anh" w:id="2" w:date="2023-11-12T10:17:15Z"/>
              <w:sdt>
                <w:sdtPr>
                  <w:tag w:val="goog_rdk_796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78" w:date="2023-11-01T22:17:59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B. Sử dụng checksum </w:delText>
                    </w:r>
                  </w:del>
                </w:sdtContent>
              </w:sdt>
              <w:del w:author="Bảo Anh" w:id="2" w:date="2023-11-12T10:17:15Z"/>
            </w:sdtContent>
          </w:sdt>
          <w:sdt>
            <w:sdtPr>
              <w:tag w:val="goog_rdk_797"/>
            </w:sdtPr>
            <w:sdtContent>
              <w:ins w:author="An Hồ Phạm Phú" w:id="79" w:date="2023-11-01T22:18:04Z">
                <w:sdt>
                  <w:sdtPr>
                    <w:tag w:val="goog_rdk_798"/>
                  </w:sdtPr>
                  <w:sdtContent>
                    <w:del w:author="Bảo Anh" w:id="2" w:date="2023-11-12T10:17:15Z"/>
                  </w:sdtContent>
                </w:sdt>
              </w:ins>
              <w:sdt>
                <w:sdtPr>
                  <w:tag w:val="goog_rdk_799"/>
                </w:sdtPr>
                <w:sdtContent>
                  <w:ins w:author="An Hồ Phạm Phú" w:id="79" w:date="2023-11-01T22:18:04Z">
                    <w:del w:author="Bảo Anh" w:id="2" w:date="2023-11-12T10:17:15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ins>
                </w:sdtContent>
              </w:sdt>
              <w:ins w:author="An Hồ Phạm Phú" w:id="79" w:date="2023-11-01T22:18:04Z">
                <w:del w:author="Bảo Anh" w:id="2" w:date="2023-11-12T10:17:15Z"/>
              </w:ins>
            </w:sdtContent>
          </w:sdt>
        </w:p>
      </w:sdtContent>
    </w:sdt>
    <w:sdt>
      <w:sdtPr>
        <w:tag w:val="goog_rdk_805"/>
      </w:sdtPr>
      <w:sdtContent>
        <w:p w:rsidR="00000000" w:rsidDel="00000000" w:rsidP="00000000" w:rsidRDefault="00000000" w:rsidRPr="00000000" w14:paraId="0000012E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ins w:author="An Hồ Phạm Phú" w:id="80" w:date="2023-11-01T22:18:06Z"/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0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Sử dụng acknowledgment</w:delText>
                </w:r>
              </w:del>
            </w:sdtContent>
          </w:sdt>
          <w:sdt>
            <w:sdtPr>
              <w:tag w:val="goog_rdk_803"/>
            </w:sdtPr>
            <w:sdtContent>
              <w:ins w:author="An Hồ Phạm Phú" w:id="80" w:date="2023-11-01T22:18:06Z">
                <w:sdt>
                  <w:sdtPr>
                    <w:tag w:val="goog_rdk_804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808"/>
      </w:sdtPr>
      <w:sdtContent>
        <w:p w:rsidR="00000000" w:rsidDel="00000000" w:rsidP="00000000" w:rsidRDefault="00000000" w:rsidRPr="00000000" w14:paraId="0000012F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0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D. Không có cơ chế kiểm tra lỗi</w:delText>
                </w:r>
              </w:del>
            </w:sdtContent>
          </w:sdt>
        </w:p>
      </w:sdtContent>
    </w:sdt>
    <w:sdt>
      <w:sdtPr>
        <w:tag w:val="goog_rdk_810"/>
      </w:sdtPr>
      <w:sdtContent>
        <w:p w:rsidR="00000000" w:rsidDel="00000000" w:rsidP="00000000" w:rsidRDefault="00000000" w:rsidRPr="00000000" w14:paraId="00000130">
          <w:pPr>
            <w:tabs>
              <w:tab w:val="left" w:leader="none" w:pos="3402"/>
            </w:tabs>
            <w:spacing w:line="276" w:lineRule="auto"/>
            <w:ind w:left="36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0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10: Trong mô hình client-server, cổng nào thường được dùng để liên lạc với server qua giao thức UDP?</w:delText>
                </w:r>
              </w:del>
            </w:sdtContent>
          </w:sdt>
        </w:p>
      </w:sdtContent>
    </w:sdt>
    <w:sdt>
      <w:sdtPr>
        <w:tag w:val="goog_rdk_813"/>
      </w:sdtPr>
      <w:sdtContent>
        <w:p w:rsidR="00000000" w:rsidDel="00000000" w:rsidP="00000000" w:rsidRDefault="00000000" w:rsidRPr="00000000" w14:paraId="00000131">
          <w:pPr>
            <w:tabs>
              <w:tab w:val="left" w:leader="none" w:pos="3402"/>
            </w:tabs>
            <w:spacing w:line="276" w:lineRule="auto"/>
            <w:ind w:left="36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1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A. 80 B. 8080 </w:delText>
                </w:r>
              </w:del>
              <w:sdt>
                <w:sdtPr>
                  <w:tag w:val="goog_rdk_812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81" w:date="2023-11-01T22:19:03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C. 53</w:delText>
                    </w:r>
                  </w:del>
                </w:sdtContent>
              </w:sd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D. 23</w:delText>
                </w:r>
              </w:del>
            </w:sdtContent>
          </w:sdt>
        </w:p>
      </w:sdtContent>
    </w:sdt>
    <w:sdt>
      <w:sdtPr>
        <w:tag w:val="goog_rdk_816"/>
      </w:sdtPr>
      <w:sdtContent>
        <w:p w:rsidR="00000000" w:rsidDel="00000000" w:rsidP="00000000" w:rsidRDefault="00000000" w:rsidRPr="00000000" w14:paraId="00000132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1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11: Giao thức nào dưới đây không sử dụng UDP? A. DNS B. SNMP C. </w:delText>
                </w:r>
              </w:del>
              <w:sdt>
                <w:sdtPr>
                  <w:tag w:val="goog_rdk_815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82" w:date="2023-11-01T22:20:41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SMTP</w:delText>
                    </w:r>
                  </w:del>
                </w:sdtContent>
              </w:sd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D. BOOTP</w:delText>
                </w:r>
              </w:del>
            </w:sdtContent>
          </w:sdt>
        </w:p>
      </w:sdtContent>
    </w:sdt>
    <w:sdt>
      <w:sdtPr>
        <w:tag w:val="goog_rdk_819"/>
      </w:sdtPr>
      <w:sdtContent>
        <w:p w:rsidR="00000000" w:rsidDel="00000000" w:rsidP="00000000" w:rsidRDefault="00000000" w:rsidRPr="00000000" w14:paraId="00000133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83" w:date="2023-11-01T22:20:50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81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13: Trường nào sau đây không nằm trong header gói tin UDP? A. Source port B. Destination port C. Length </w:delText>
                </w:r>
              </w:del>
              <w:sdt>
                <w:sdtPr>
                  <w:tag w:val="goog_rdk_818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83" w:date="2023-11-01T22:20:50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D. Sequence number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822"/>
      </w:sdtPr>
      <w:sdtContent>
        <w:p w:rsidR="00000000" w:rsidDel="00000000" w:rsidP="00000000" w:rsidRDefault="00000000" w:rsidRPr="00000000" w14:paraId="00000134">
          <w:pPr>
            <w:tabs>
              <w:tab w:val="left" w:leader="none" w:pos="3402"/>
            </w:tabs>
            <w:spacing w:line="276" w:lineRule="auto"/>
            <w:ind w:left="36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2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14: Trường nào trong header gói tin UDP chứa thông tin về độ dài gói tin UDP (bao gồm cả header và dữ liệu)? A. Source Port B. Destination Port </w:delText>
                </w:r>
              </w:del>
              <w:sdt>
                <w:sdtPr>
                  <w:tag w:val="goog_rdk_821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84" w:date="2023-11-01T22:20:59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C. Length</w:delText>
                    </w:r>
                  </w:del>
                </w:sdtContent>
              </w:sd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D. Checksum</w:delText>
                </w:r>
              </w:del>
            </w:sdtContent>
          </w:sdt>
        </w:p>
      </w:sdtContent>
    </w:sdt>
    <w:sdt>
      <w:sdtPr>
        <w:tag w:val="goog_rdk_824"/>
      </w:sdtPr>
      <w:sdtContent>
        <w:p w:rsidR="00000000" w:rsidDel="00000000" w:rsidP="00000000" w:rsidRDefault="00000000" w:rsidRPr="00000000" w14:paraId="00000135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2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15: UDP thích hợp với loại ứng dụng nào sau đây? </w:delText>
                </w:r>
              </w:del>
            </w:sdtContent>
          </w:sdt>
        </w:p>
      </w:sdtContent>
    </w:sdt>
    <w:sdt>
      <w:sdtPr>
        <w:tag w:val="goog_rdk_826"/>
      </w:sdtPr>
      <w:sdtContent>
        <w:p w:rsidR="00000000" w:rsidDel="00000000" w:rsidP="00000000" w:rsidRDefault="00000000" w:rsidRPr="00000000" w14:paraId="00000136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2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Real-time applications </w:delText>
                </w:r>
              </w:del>
            </w:sdtContent>
          </w:sdt>
        </w:p>
      </w:sdtContent>
    </w:sdt>
    <w:sdt>
      <w:sdtPr>
        <w:tag w:val="goog_rdk_828"/>
      </w:sdtPr>
      <w:sdtContent>
        <w:p w:rsidR="00000000" w:rsidDel="00000000" w:rsidP="00000000" w:rsidRDefault="00000000" w:rsidRPr="00000000" w14:paraId="00000137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2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File transfer applications </w:delText>
                </w:r>
              </w:del>
            </w:sdtContent>
          </w:sdt>
        </w:p>
      </w:sdtContent>
    </w:sdt>
    <w:sdt>
      <w:sdtPr>
        <w:tag w:val="goog_rdk_830"/>
      </w:sdtPr>
      <w:sdtContent>
        <w:p w:rsidR="00000000" w:rsidDel="00000000" w:rsidP="00000000" w:rsidRDefault="00000000" w:rsidRPr="00000000" w14:paraId="00000138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2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Email </w:delText>
                </w:r>
              </w:del>
            </w:sdtContent>
          </w:sdt>
        </w:p>
      </w:sdtContent>
    </w:sdt>
    <w:sdt>
      <w:sdtPr>
        <w:tag w:val="goog_rdk_837"/>
      </w:sdtPr>
      <w:sdtContent>
        <w:p w:rsidR="00000000" w:rsidDel="00000000" w:rsidP="00000000" w:rsidRDefault="00000000" w:rsidRPr="00000000" w14:paraId="00000139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85" w:date="2023-11-01T22:24:52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831"/>
            </w:sdtPr>
            <w:sdtContent>
              <w:del w:author="Bảo Anh" w:id="2" w:date="2023-11-12T10:17:15Z"/>
              <w:sdt>
                <w:sdtPr>
                  <w:tag w:val="goog_rdk_832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85" w:date="2023-11-01T22:24:52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D. Web browsing</w:delText>
                    </w:r>
                  </w:del>
                </w:sdtContent>
              </w:sdt>
              <w:del w:author="Bảo Anh" w:id="2" w:date="2023-11-12T10:17:15Z"/>
            </w:sdtContent>
          </w:sdt>
          <w:sdt>
            <w:sdtPr>
              <w:tag w:val="goog_rdk_833"/>
            </w:sdtPr>
            <w:sdtContent>
              <w:ins w:author="Quân Minh" w:id="86" w:date="2023-11-03T04:56:02Z">
                <w:sdt>
                  <w:sdtPr>
                    <w:tag w:val="goog_rdk_834"/>
                  </w:sdtPr>
                  <w:sdtContent>
                    <w:del w:author="Bảo Anh" w:id="2" w:date="2023-11-12T10:17:15Z">
                      <w:r w:rsidDel="00000000" w:rsidR="00000000" w:rsidRPr="00000000">
                        <w:rPr>
                          <w:rFonts w:ascii="Cambria Math" w:cs="Cambria Math" w:eastAsia="Cambria Math" w:hAnsi="Cambria Math"/>
                          <w:color w:val="000000"/>
                          <w:sz w:val="28"/>
                          <w:szCs w:val="28"/>
                          <w:rtl w:val="0"/>
                        </w:rPr>
                        <w:delText xml:space="preserve"> </w:delText>
                      </w:r>
                    </w:del>
                  </w:sdtContent>
                </w:sdt>
              </w:ins>
            </w:sdtContent>
          </w:sdt>
          <w:sdt>
            <w:sdtPr>
              <w:tag w:val="goog_rdk_835"/>
            </w:sdtPr>
            <w:sdtContent>
              <w:del w:author="Bảo Anh" w:id="2" w:date="2023-11-12T10:17:15Z"/>
              <w:sdt>
                <w:sdtPr>
                  <w:tag w:val="goog_rdk_836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tl w:val="0"/>
                      </w:rPr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839"/>
      </w:sdtPr>
      <w:sdtContent>
        <w:p w:rsidR="00000000" w:rsidDel="00000000" w:rsidP="00000000" w:rsidRDefault="00000000" w:rsidRPr="00000000" w14:paraId="0000013A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3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16: Giao thức nào dưới đây sử dụng UDP và cung cấp dịch vụ phân giải tên miền?</w:delText>
                </w:r>
              </w:del>
            </w:sdtContent>
          </w:sdt>
        </w:p>
      </w:sdtContent>
    </w:sdt>
    <w:sdt>
      <w:sdtPr>
        <w:tag w:val="goog_rdk_841"/>
      </w:sdtPr>
      <w:sdtContent>
        <w:p w:rsidR="00000000" w:rsidDel="00000000" w:rsidP="00000000" w:rsidRDefault="00000000" w:rsidRPr="00000000" w14:paraId="0000013B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4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A. SMTP </w:delText>
                </w:r>
              </w:del>
            </w:sdtContent>
          </w:sdt>
        </w:p>
      </w:sdtContent>
    </w:sdt>
    <w:sdt>
      <w:sdtPr>
        <w:tag w:val="goog_rdk_843"/>
      </w:sdtPr>
      <w:sdtContent>
        <w:p w:rsidR="00000000" w:rsidDel="00000000" w:rsidP="00000000" w:rsidRDefault="00000000" w:rsidRPr="00000000" w14:paraId="0000013C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4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DHCP </w:delText>
                </w:r>
              </w:del>
            </w:sdtContent>
          </w:sdt>
        </w:p>
      </w:sdtContent>
    </w:sdt>
    <w:sdt>
      <w:sdtPr>
        <w:tag w:val="goog_rdk_846"/>
      </w:sdtPr>
      <w:sdtContent>
        <w:p w:rsidR="00000000" w:rsidDel="00000000" w:rsidP="00000000" w:rsidRDefault="00000000" w:rsidRPr="00000000" w14:paraId="0000013D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87" w:date="2023-11-01T22:21:46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844"/>
            </w:sdtPr>
            <w:sdtContent>
              <w:del w:author="Bảo Anh" w:id="2" w:date="2023-11-12T10:17:15Z"/>
              <w:sdt>
                <w:sdtPr>
                  <w:tag w:val="goog_rdk_845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87" w:date="2023-11-01T22:21:46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C. DNS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848"/>
      </w:sdtPr>
      <w:sdtContent>
        <w:p w:rsidR="00000000" w:rsidDel="00000000" w:rsidP="00000000" w:rsidRDefault="00000000" w:rsidRPr="00000000" w14:paraId="0000013E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4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HTTP</w:delText>
                </w:r>
              </w:del>
            </w:sdtContent>
          </w:sdt>
        </w:p>
      </w:sdtContent>
    </w:sdt>
    <w:sdt>
      <w:sdtPr>
        <w:tag w:val="goog_rdk_850"/>
      </w:sdtPr>
      <w:sdtContent>
        <w:p w:rsidR="00000000" w:rsidDel="00000000" w:rsidP="00000000" w:rsidRDefault="00000000" w:rsidRPr="00000000" w14:paraId="0000013F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4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18: Cái gì được sử dụng để kiểm tra sự toàn vẹn của dữ liệu trong gói tin UDP? </w:delText>
                </w:r>
              </w:del>
            </w:sdtContent>
          </w:sdt>
        </w:p>
      </w:sdtContent>
    </w:sdt>
    <w:sdt>
      <w:sdtPr>
        <w:tag w:val="goog_rdk_852"/>
      </w:sdtPr>
      <w:sdtContent>
        <w:p w:rsidR="00000000" w:rsidDel="00000000" w:rsidP="00000000" w:rsidRDefault="00000000" w:rsidRPr="00000000" w14:paraId="00000140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5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Length </w:delText>
                </w:r>
              </w:del>
            </w:sdtContent>
          </w:sdt>
        </w:p>
      </w:sdtContent>
    </w:sdt>
    <w:sdt>
      <w:sdtPr>
        <w:tag w:val="goog_rdk_854"/>
      </w:sdtPr>
      <w:sdtContent>
        <w:p w:rsidR="00000000" w:rsidDel="00000000" w:rsidP="00000000" w:rsidRDefault="00000000" w:rsidRPr="00000000" w14:paraId="00000141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5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Acknowledgment </w:delText>
                </w:r>
              </w:del>
            </w:sdtContent>
          </w:sdt>
        </w:p>
      </w:sdtContent>
    </w:sdt>
    <w:sdt>
      <w:sdtPr>
        <w:tag w:val="goog_rdk_857"/>
      </w:sdtPr>
      <w:sdtContent>
        <w:p w:rsidR="00000000" w:rsidDel="00000000" w:rsidP="00000000" w:rsidRDefault="00000000" w:rsidRPr="00000000" w14:paraId="00000142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88" w:date="2023-11-01T22:21:51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855"/>
            </w:sdtPr>
            <w:sdtContent>
              <w:del w:author="Bảo Anh" w:id="2" w:date="2023-11-12T10:17:15Z"/>
              <w:sdt>
                <w:sdtPr>
                  <w:tag w:val="goog_rdk_856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88" w:date="2023-11-01T22:21:51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C. Checksum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859"/>
      </w:sdtPr>
      <w:sdtContent>
        <w:p w:rsidR="00000000" w:rsidDel="00000000" w:rsidP="00000000" w:rsidRDefault="00000000" w:rsidRPr="00000000" w14:paraId="00000143">
          <w:pPr>
            <w:tabs>
              <w:tab w:val="left" w:leader="none" w:pos="3402"/>
            </w:tabs>
            <w:spacing w:line="276" w:lineRule="auto"/>
            <w:ind w:left="72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5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Sequence number</w:delText>
                </w:r>
              </w:del>
            </w:sdtContent>
          </w:sdt>
        </w:p>
      </w:sdtContent>
    </w:sdt>
    <w:sdt>
      <w:sdtPr>
        <w:tag w:val="goog_rdk_861"/>
      </w:sdtPr>
      <w:sdtContent>
        <w:p w:rsidR="00000000" w:rsidDel="00000000" w:rsidP="00000000" w:rsidRDefault="00000000" w:rsidRPr="00000000" w14:paraId="00000144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60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863"/>
      </w:sdtPr>
      <w:sdtContent>
        <w:p w:rsidR="00000000" w:rsidDel="00000000" w:rsidP="00000000" w:rsidRDefault="00000000" w:rsidRPr="00000000" w14:paraId="00000145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6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Dạng Câu hỏi về RDT</w:delText>
                </w:r>
              </w:del>
            </w:sdtContent>
          </w:sdt>
        </w:p>
      </w:sdtContent>
    </w:sdt>
    <w:sdt>
      <w:sdtPr>
        <w:tag w:val="goog_rdk_865"/>
      </w:sdtPr>
      <w:sdtContent>
        <w:p w:rsidR="00000000" w:rsidDel="00000000" w:rsidP="00000000" w:rsidRDefault="00000000" w:rsidRPr="00000000" w14:paraId="00000146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6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1: Giao thức RDT nào có khả năng xử lý trường hợp mất gói tin dữ liệu? </w:delText>
                </w:r>
              </w:del>
            </w:sdtContent>
          </w:sdt>
        </w:p>
      </w:sdtContent>
    </w:sdt>
    <w:sdt>
      <w:sdtPr>
        <w:tag w:val="goog_rdk_867"/>
      </w:sdtPr>
      <w:sdtContent>
        <w:p w:rsidR="00000000" w:rsidDel="00000000" w:rsidP="00000000" w:rsidRDefault="00000000" w:rsidRPr="00000000" w14:paraId="00000147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6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RDT 1.0 </w:delText>
                </w:r>
              </w:del>
            </w:sdtContent>
          </w:sdt>
        </w:p>
      </w:sdtContent>
    </w:sdt>
    <w:sdt>
      <w:sdtPr>
        <w:tag w:val="goog_rdk_869"/>
      </w:sdtPr>
      <w:sdtContent>
        <w:p w:rsidR="00000000" w:rsidDel="00000000" w:rsidP="00000000" w:rsidRDefault="00000000" w:rsidRPr="00000000" w14:paraId="00000148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6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RDT 2.0 </w:delText>
                </w:r>
              </w:del>
            </w:sdtContent>
          </w:sdt>
        </w:p>
      </w:sdtContent>
    </w:sdt>
    <w:sdt>
      <w:sdtPr>
        <w:tag w:val="goog_rdk_871"/>
      </w:sdtPr>
      <w:sdtContent>
        <w:p w:rsidR="00000000" w:rsidDel="00000000" w:rsidP="00000000" w:rsidRDefault="00000000" w:rsidRPr="00000000" w14:paraId="00000149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7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RDT 2.1 </w:delText>
                </w:r>
              </w:del>
            </w:sdtContent>
          </w:sdt>
        </w:p>
      </w:sdtContent>
    </w:sdt>
    <w:sdt>
      <w:sdtPr>
        <w:tag w:val="goog_rdk_874"/>
      </w:sdtPr>
      <w:sdtContent>
        <w:p w:rsidR="00000000" w:rsidDel="00000000" w:rsidP="00000000" w:rsidRDefault="00000000" w:rsidRPr="00000000" w14:paraId="0000014A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89" w:date="2023-11-01T22:22:04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872"/>
            </w:sdtPr>
            <w:sdtContent>
              <w:del w:author="Bảo Anh" w:id="2" w:date="2023-11-12T10:17:15Z"/>
              <w:sdt>
                <w:sdtPr>
                  <w:tag w:val="goog_rdk_873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89" w:date="2023-11-01T22:22:04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D. RDT 3.0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876"/>
      </w:sdtPr>
      <w:sdtContent>
        <w:p w:rsidR="00000000" w:rsidDel="00000000" w:rsidP="00000000" w:rsidRDefault="00000000" w:rsidRPr="00000000" w14:paraId="0000014B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7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2: Trong giao thức RDT, phiên bản nào thực hiện gửi lại gói tin nếu không nhận được gói ACK sau thời gian chờ của nó? </w:delText>
                </w:r>
              </w:del>
            </w:sdtContent>
          </w:sdt>
        </w:p>
      </w:sdtContent>
    </w:sdt>
    <w:sdt>
      <w:sdtPr>
        <w:tag w:val="goog_rdk_878"/>
      </w:sdtPr>
      <w:sdtContent>
        <w:p w:rsidR="00000000" w:rsidDel="00000000" w:rsidP="00000000" w:rsidRDefault="00000000" w:rsidRPr="00000000" w14:paraId="0000014C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7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RDT 1.0 </w:delText>
                </w:r>
              </w:del>
            </w:sdtContent>
          </w:sdt>
        </w:p>
      </w:sdtContent>
    </w:sdt>
    <w:sdt>
      <w:sdtPr>
        <w:tag w:val="goog_rdk_880"/>
      </w:sdtPr>
      <w:sdtContent>
        <w:p w:rsidR="00000000" w:rsidDel="00000000" w:rsidP="00000000" w:rsidRDefault="00000000" w:rsidRPr="00000000" w14:paraId="0000014D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7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RDT 2.1 </w:delText>
                </w:r>
              </w:del>
            </w:sdtContent>
          </w:sdt>
        </w:p>
      </w:sdtContent>
    </w:sdt>
    <w:sdt>
      <w:sdtPr>
        <w:tag w:val="goog_rdk_882"/>
      </w:sdtPr>
      <w:sdtContent>
        <w:p w:rsidR="00000000" w:rsidDel="00000000" w:rsidP="00000000" w:rsidRDefault="00000000" w:rsidRPr="00000000" w14:paraId="0000014E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8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RDT 2.2 </w:delText>
                </w:r>
              </w:del>
            </w:sdtContent>
          </w:sdt>
        </w:p>
      </w:sdtContent>
    </w:sdt>
    <w:sdt>
      <w:sdtPr>
        <w:tag w:val="goog_rdk_885"/>
      </w:sdtPr>
      <w:sdtContent>
        <w:p w:rsidR="00000000" w:rsidDel="00000000" w:rsidP="00000000" w:rsidRDefault="00000000" w:rsidRPr="00000000" w14:paraId="0000014F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90" w:date="2023-11-02T06:04:32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883"/>
            </w:sdtPr>
            <w:sdtContent>
              <w:del w:author="Bảo Anh" w:id="2" w:date="2023-11-12T10:17:15Z"/>
              <w:sdt>
                <w:sdtPr>
                  <w:tag w:val="goog_rdk_884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90" w:date="2023-11-02T06:04:32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D. RDT 3.0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888"/>
      </w:sdtPr>
      <w:sdtContent>
        <w:p w:rsidR="00000000" w:rsidDel="00000000" w:rsidP="00000000" w:rsidRDefault="00000000" w:rsidRPr="00000000" w14:paraId="00000150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91" w:date="2023-11-02T07:18:34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88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3: Phiên bản nào của giao thức RDT không thể xử lý việc mất gói tin ACK? </w:delText>
                </w:r>
              </w:del>
              <w:sdt>
                <w:sdtPr>
                  <w:tag w:val="goog_rdk_887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91" w:date="2023-11-02T07:18:34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A. RDT 1.0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890"/>
      </w:sdtPr>
      <w:sdtContent>
        <w:p w:rsidR="00000000" w:rsidDel="00000000" w:rsidP="00000000" w:rsidRDefault="00000000" w:rsidRPr="00000000" w14:paraId="00000151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8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RDT 2.0 </w:delText>
                </w:r>
              </w:del>
            </w:sdtContent>
          </w:sdt>
        </w:p>
      </w:sdtContent>
    </w:sdt>
    <w:sdt>
      <w:sdtPr>
        <w:tag w:val="goog_rdk_892"/>
      </w:sdtPr>
      <w:sdtContent>
        <w:p w:rsidR="00000000" w:rsidDel="00000000" w:rsidP="00000000" w:rsidRDefault="00000000" w:rsidRPr="00000000" w14:paraId="00000152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9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RDT 2.1 </w:delText>
                </w:r>
              </w:del>
            </w:sdtContent>
          </w:sdt>
        </w:p>
      </w:sdtContent>
    </w:sdt>
    <w:sdt>
      <w:sdtPr>
        <w:tag w:val="goog_rdk_894"/>
      </w:sdtPr>
      <w:sdtContent>
        <w:p w:rsidR="00000000" w:rsidDel="00000000" w:rsidP="00000000" w:rsidRDefault="00000000" w:rsidRPr="00000000" w14:paraId="00000153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9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Không phiên bản nào không thể xử lý</w:delText>
                </w:r>
              </w:del>
            </w:sdtContent>
          </w:sdt>
        </w:p>
      </w:sdtContent>
    </w:sdt>
    <w:sdt>
      <w:sdtPr>
        <w:tag w:val="goog_rdk_896"/>
      </w:sdtPr>
      <w:sdtContent>
        <w:p w:rsidR="00000000" w:rsidDel="00000000" w:rsidP="00000000" w:rsidRDefault="00000000" w:rsidRPr="00000000" w14:paraId="00000154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95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898"/>
      </w:sdtPr>
      <w:sdtContent>
        <w:p w:rsidR="00000000" w:rsidDel="00000000" w:rsidP="00000000" w:rsidRDefault="00000000" w:rsidRPr="00000000" w14:paraId="00000155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9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4: Mô hình giao thức RDT nào được thiết kế để xử lý độ trễ trong mạng? </w:delText>
                </w:r>
              </w:del>
            </w:sdtContent>
          </w:sdt>
        </w:p>
      </w:sdtContent>
    </w:sdt>
    <w:sdt>
      <w:sdtPr>
        <w:tag w:val="goog_rdk_900"/>
      </w:sdtPr>
      <w:sdtContent>
        <w:p w:rsidR="00000000" w:rsidDel="00000000" w:rsidP="00000000" w:rsidRDefault="00000000" w:rsidRPr="00000000" w14:paraId="00000156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89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RDT 2.0 </w:delText>
                </w:r>
              </w:del>
            </w:sdtContent>
          </w:sdt>
        </w:p>
      </w:sdtContent>
    </w:sdt>
    <w:sdt>
      <w:sdtPr>
        <w:tag w:val="goog_rdk_903"/>
      </w:sdtPr>
      <w:sdtContent>
        <w:p w:rsidR="00000000" w:rsidDel="00000000" w:rsidP="00000000" w:rsidRDefault="00000000" w:rsidRPr="00000000" w14:paraId="00000157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  <w:highlight w:val="yellow"/>
              <w:rPrChange w:author="Quân Minh" w:id="92" w:date="2023-11-03T04:57:43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901"/>
            </w:sdtPr>
            <w:sdtContent>
              <w:del w:author="Bảo Anh" w:id="2" w:date="2023-11-12T10:17:15Z"/>
              <w:sdt>
                <w:sdtPr>
                  <w:tag w:val="goog_rdk_902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  <w:highlight w:val="yellow"/>
                        <w:rtl w:val="0"/>
                        <w:rPrChange w:author="Quân Minh" w:id="92" w:date="2023-11-03T04:57:43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B. RDT 2.1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905"/>
      </w:sdtPr>
      <w:sdtContent>
        <w:p w:rsidR="00000000" w:rsidDel="00000000" w:rsidP="00000000" w:rsidRDefault="00000000" w:rsidRPr="00000000" w14:paraId="00000158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0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RDT 2.2 </w:delText>
                </w:r>
              </w:del>
            </w:sdtContent>
          </w:sdt>
        </w:p>
      </w:sdtContent>
    </w:sdt>
    <w:sdt>
      <w:sdtPr>
        <w:tag w:val="goog_rdk_907"/>
      </w:sdtPr>
      <w:sdtContent>
        <w:p w:rsidR="00000000" w:rsidDel="00000000" w:rsidP="00000000" w:rsidRDefault="00000000" w:rsidRPr="00000000" w14:paraId="00000159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0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RDT 3.0</w:delText>
                </w:r>
              </w:del>
            </w:sdtContent>
          </w:sdt>
        </w:p>
      </w:sdtContent>
    </w:sdt>
    <w:sdt>
      <w:sdtPr>
        <w:tag w:val="goog_rdk_909"/>
      </w:sdtPr>
      <w:sdtContent>
        <w:p w:rsidR="00000000" w:rsidDel="00000000" w:rsidP="00000000" w:rsidRDefault="00000000" w:rsidRPr="00000000" w14:paraId="0000015A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0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5: Giao thức RDT nào có khả năng phát hiện và sửa lỗi trong gói dữ liệu? </w:delText>
                </w:r>
              </w:del>
            </w:sdtContent>
          </w:sdt>
        </w:p>
      </w:sdtContent>
    </w:sdt>
    <w:sdt>
      <w:sdtPr>
        <w:tag w:val="goog_rdk_911"/>
      </w:sdtPr>
      <w:sdtContent>
        <w:p w:rsidR="00000000" w:rsidDel="00000000" w:rsidP="00000000" w:rsidRDefault="00000000" w:rsidRPr="00000000" w14:paraId="0000015B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1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RDT 1.0 </w:delText>
                </w:r>
              </w:del>
            </w:sdtContent>
          </w:sdt>
        </w:p>
      </w:sdtContent>
    </w:sdt>
    <w:sdt>
      <w:sdtPr>
        <w:tag w:val="goog_rdk_913"/>
      </w:sdtPr>
      <w:sdtContent>
        <w:p w:rsidR="00000000" w:rsidDel="00000000" w:rsidP="00000000" w:rsidRDefault="00000000" w:rsidRPr="00000000" w14:paraId="0000015C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1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RDT 2.2 </w:delText>
                </w:r>
              </w:del>
            </w:sdtContent>
          </w:sdt>
        </w:p>
      </w:sdtContent>
    </w:sdt>
    <w:sdt>
      <w:sdtPr>
        <w:tag w:val="goog_rdk_915"/>
      </w:sdtPr>
      <w:sdtContent>
        <w:p w:rsidR="00000000" w:rsidDel="00000000" w:rsidP="00000000" w:rsidRDefault="00000000" w:rsidRPr="00000000" w14:paraId="0000015D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1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RDT 1.1 </w:delText>
                </w:r>
              </w:del>
            </w:sdtContent>
          </w:sdt>
        </w:p>
      </w:sdtContent>
    </w:sdt>
    <w:sdt>
      <w:sdtPr>
        <w:tag w:val="goog_rdk_918"/>
      </w:sdtPr>
      <w:sdtContent>
        <w:p w:rsidR="00000000" w:rsidDel="00000000" w:rsidP="00000000" w:rsidRDefault="00000000" w:rsidRPr="00000000" w14:paraId="0000015E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  <w:shd w:fill="ffd966" w:val="clear"/>
              <w:rPrChange w:author="Quân Minh" w:id="93" w:date="2023-11-03T04:57:48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916"/>
            </w:sdtPr>
            <w:sdtContent>
              <w:del w:author="Bảo Anh" w:id="2" w:date="2023-11-12T10:17:15Z"/>
              <w:sdt>
                <w:sdtPr>
                  <w:tag w:val="goog_rdk_917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  <w:shd w:fill="ffd966" w:val="clear"/>
                        <w:rtl w:val="0"/>
                        <w:rPrChange w:author="Quân Minh" w:id="93" w:date="2023-11-03T04:57:48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D. RDT 2.1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920"/>
      </w:sdtPr>
      <w:sdtContent>
        <w:p w:rsidR="00000000" w:rsidDel="00000000" w:rsidP="00000000" w:rsidRDefault="00000000" w:rsidRPr="00000000" w14:paraId="0000015F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1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6: RDT 1.0 tạo ra giả định gì về môi trường mạng? </w:delText>
                </w:r>
              </w:del>
            </w:sdtContent>
          </w:sdt>
        </w:p>
      </w:sdtContent>
    </w:sdt>
    <w:sdt>
      <w:sdtPr>
        <w:tag w:val="goog_rdk_923"/>
      </w:sdtPr>
      <w:sdtContent>
        <w:p w:rsidR="00000000" w:rsidDel="00000000" w:rsidP="00000000" w:rsidRDefault="00000000" w:rsidRPr="00000000" w14:paraId="00000160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94" w:date="2023-11-02T06:02:59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921"/>
            </w:sdtPr>
            <w:sdtContent>
              <w:del w:author="Bảo Anh" w:id="2" w:date="2023-11-12T10:17:15Z"/>
              <w:sdt>
                <w:sdtPr>
                  <w:tag w:val="goog_rdk_922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94" w:date="2023-11-02T06:02:59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A. Không có lỗi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925"/>
      </w:sdtPr>
      <w:sdtContent>
        <w:p w:rsidR="00000000" w:rsidDel="00000000" w:rsidP="00000000" w:rsidRDefault="00000000" w:rsidRPr="00000000" w14:paraId="00000161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2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Mất gói dữ liệu</w:delText>
                </w:r>
              </w:del>
            </w:sdtContent>
          </w:sdt>
        </w:p>
      </w:sdtContent>
    </w:sdt>
    <w:sdt>
      <w:sdtPr>
        <w:tag w:val="goog_rdk_927"/>
      </w:sdtPr>
      <w:sdtContent>
        <w:p w:rsidR="00000000" w:rsidDel="00000000" w:rsidP="00000000" w:rsidRDefault="00000000" w:rsidRPr="00000000" w14:paraId="00000162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2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Gói dữ liệu bị trễ </w:delText>
                </w:r>
              </w:del>
            </w:sdtContent>
          </w:sdt>
        </w:p>
      </w:sdtContent>
    </w:sdt>
    <w:sdt>
      <w:sdtPr>
        <w:tag w:val="goog_rdk_929"/>
      </w:sdtPr>
      <w:sdtContent>
        <w:p w:rsidR="00000000" w:rsidDel="00000000" w:rsidP="00000000" w:rsidRDefault="00000000" w:rsidRPr="00000000" w14:paraId="00000163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2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Mất gói ACK</w:delText>
                </w:r>
              </w:del>
            </w:sdtContent>
          </w:sdt>
        </w:p>
      </w:sdtContent>
    </w:sdt>
    <w:sdt>
      <w:sdtPr>
        <w:tag w:val="goog_rdk_931"/>
      </w:sdtPr>
      <w:sdtContent>
        <w:p w:rsidR="00000000" w:rsidDel="00000000" w:rsidP="00000000" w:rsidRDefault="00000000" w:rsidRPr="00000000" w14:paraId="00000164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3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7: Giao thức RDT 2.1 giải quyết vấn đề gì trong RDT 2.0? </w:delText>
                </w:r>
              </w:del>
            </w:sdtContent>
          </w:sdt>
        </w:p>
      </w:sdtContent>
    </w:sdt>
    <w:sdt>
      <w:sdtPr>
        <w:tag w:val="goog_rdk_933"/>
      </w:sdtPr>
      <w:sdtContent>
        <w:p w:rsidR="00000000" w:rsidDel="00000000" w:rsidP="00000000" w:rsidRDefault="00000000" w:rsidRPr="00000000" w14:paraId="00000165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3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Phát hiện gói tin bị mất </w:delText>
                </w:r>
              </w:del>
            </w:sdtContent>
          </w:sdt>
        </w:p>
      </w:sdtContent>
    </w:sdt>
    <w:sdt>
      <w:sdtPr>
        <w:tag w:val="goog_rdk_936"/>
      </w:sdtPr>
      <w:sdtContent>
        <w:p w:rsidR="00000000" w:rsidDel="00000000" w:rsidP="00000000" w:rsidRDefault="00000000" w:rsidRPr="00000000" w14:paraId="00000166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95" w:date="2023-11-02T06:03:47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934"/>
            </w:sdtPr>
            <w:sdtContent>
              <w:del w:author="Bảo Anh" w:id="2" w:date="2023-11-12T10:17:15Z"/>
              <w:sdt>
                <w:sdtPr>
                  <w:tag w:val="goog_rdk_935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95" w:date="2023-11-02T06:03:47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B. Gói tin ACK bị trễ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938"/>
      </w:sdtPr>
      <w:sdtContent>
        <w:p w:rsidR="00000000" w:rsidDel="00000000" w:rsidP="00000000" w:rsidRDefault="00000000" w:rsidRPr="00000000" w14:paraId="00000167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3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Gói tin dữ liệu bị trễ </w:delText>
                </w:r>
              </w:del>
            </w:sdtContent>
          </w:sdt>
        </w:p>
      </w:sdtContent>
    </w:sdt>
    <w:sdt>
      <w:sdtPr>
        <w:tag w:val="goog_rdk_940"/>
      </w:sdtPr>
      <w:sdtContent>
        <w:p w:rsidR="00000000" w:rsidDel="00000000" w:rsidP="00000000" w:rsidRDefault="00000000" w:rsidRPr="00000000" w14:paraId="00000168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3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Không có gói tin ACK</w:delText>
                </w:r>
              </w:del>
            </w:sdtContent>
          </w:sdt>
        </w:p>
      </w:sdtContent>
    </w:sdt>
    <w:sdt>
      <w:sdtPr>
        <w:tag w:val="goog_rdk_942"/>
      </w:sdtPr>
      <w:sdtContent>
        <w:p w:rsidR="00000000" w:rsidDel="00000000" w:rsidP="00000000" w:rsidRDefault="00000000" w:rsidRPr="00000000" w14:paraId="00000169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4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8: Trường hợp nào sau đây là một lợi ích của RDT 3.0 so với các phiên bản trước? </w:delText>
                </w:r>
              </w:del>
            </w:sdtContent>
          </w:sdt>
        </w:p>
      </w:sdtContent>
    </w:sdt>
    <w:sdt>
      <w:sdtPr>
        <w:tag w:val="goog_rdk_944"/>
      </w:sdtPr>
      <w:sdtContent>
        <w:p w:rsidR="00000000" w:rsidDel="00000000" w:rsidP="00000000" w:rsidRDefault="00000000" w:rsidRPr="00000000" w14:paraId="0000016A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4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Gói dữ liệu lớn hơn </w:delText>
                </w:r>
              </w:del>
            </w:sdtContent>
          </w:sdt>
        </w:p>
      </w:sdtContent>
    </w:sdt>
    <w:sdt>
      <w:sdtPr>
        <w:tag w:val="goog_rdk_946"/>
      </w:sdtPr>
      <w:sdtContent>
        <w:p w:rsidR="00000000" w:rsidDel="00000000" w:rsidP="00000000" w:rsidRDefault="00000000" w:rsidRPr="00000000" w14:paraId="0000016B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4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Khả năng giữ kết nối </w:delText>
                </w:r>
              </w:del>
            </w:sdtContent>
          </w:sdt>
        </w:p>
      </w:sdtContent>
    </w:sdt>
    <w:sdt>
      <w:sdtPr>
        <w:tag w:val="goog_rdk_949"/>
      </w:sdtPr>
      <w:sdtContent>
        <w:p w:rsidR="00000000" w:rsidDel="00000000" w:rsidP="00000000" w:rsidRDefault="00000000" w:rsidRPr="00000000" w14:paraId="0000016C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96" w:date="2023-11-02T07:18:59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947"/>
            </w:sdtPr>
            <w:sdtContent>
              <w:del w:author="Bảo Anh" w:id="2" w:date="2023-11-12T10:17:15Z"/>
              <w:sdt>
                <w:sdtPr>
                  <w:tag w:val="goog_rdk_948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96" w:date="2023-11-02T07:18:59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C. Xử lý độ trễ và mất gói trong mạng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951"/>
      </w:sdtPr>
      <w:sdtContent>
        <w:p w:rsidR="00000000" w:rsidDel="00000000" w:rsidP="00000000" w:rsidRDefault="00000000" w:rsidRPr="00000000" w14:paraId="0000016D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5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Tốc độ truyền tin nhanh hơn</w:delText>
                </w:r>
              </w:del>
            </w:sdtContent>
          </w:sdt>
        </w:p>
      </w:sdtContent>
    </w:sdt>
    <w:sdt>
      <w:sdtPr>
        <w:tag w:val="goog_rdk_953"/>
      </w:sdtPr>
      <w:sdtContent>
        <w:p w:rsidR="00000000" w:rsidDel="00000000" w:rsidP="00000000" w:rsidRDefault="00000000" w:rsidRPr="00000000" w14:paraId="0000016E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5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9: Giao thức RDT 2.2 khác gì so với RDT 2.1? </w:delText>
                </w:r>
              </w:del>
            </w:sdtContent>
          </w:sdt>
        </w:p>
      </w:sdtContent>
    </w:sdt>
    <w:sdt>
      <w:sdtPr>
        <w:tag w:val="goog_rdk_955"/>
      </w:sdtPr>
      <w:sdtContent>
        <w:p w:rsidR="00000000" w:rsidDel="00000000" w:rsidP="00000000" w:rsidRDefault="00000000" w:rsidRPr="00000000" w14:paraId="0000016F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5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RDT 2.2 thêm cơ chế gửi lại gói tin </w:delText>
                </w:r>
              </w:del>
            </w:sdtContent>
          </w:sdt>
        </w:p>
      </w:sdtContent>
    </w:sdt>
    <w:sdt>
      <w:sdtPr>
        <w:tag w:val="goog_rdk_957"/>
      </w:sdtPr>
      <w:sdtContent>
        <w:p w:rsidR="00000000" w:rsidDel="00000000" w:rsidP="00000000" w:rsidRDefault="00000000" w:rsidRPr="00000000" w14:paraId="00000170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5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RDT 2.2 có thể xử lý tốt trong môi trường mạng với mất gói tin </w:delText>
                </w:r>
              </w:del>
            </w:sdtContent>
          </w:sdt>
        </w:p>
      </w:sdtContent>
    </w:sdt>
    <w:sdt>
      <w:sdtPr>
        <w:tag w:val="goog_rdk_960"/>
      </w:sdtPr>
      <w:sdtContent>
        <w:p w:rsidR="00000000" w:rsidDel="00000000" w:rsidP="00000000" w:rsidRDefault="00000000" w:rsidRPr="00000000" w14:paraId="00000171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  <w:highlight w:val="yellow"/>
              <w:rPrChange w:author="Quân Minh" w:id="97" w:date="2023-11-03T04:59:09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958"/>
            </w:sdtPr>
            <w:sdtContent>
              <w:del w:author="Bảo Anh" w:id="2" w:date="2023-11-12T10:17:15Z"/>
              <w:sdt>
                <w:sdtPr>
                  <w:tag w:val="goog_rdk_959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  <w:highlight w:val="yellow"/>
                        <w:rtl w:val="0"/>
                        <w:rPrChange w:author="Quân Minh" w:id="97" w:date="2023-11-03T04:59:09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C. Gói tin ACK của RDT 2.2 có số liệu chuỗi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962"/>
      </w:sdtPr>
      <w:sdtContent>
        <w:p w:rsidR="00000000" w:rsidDel="00000000" w:rsidP="00000000" w:rsidRDefault="00000000" w:rsidRPr="00000000" w14:paraId="00000172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6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RDT 2.2 không xử lý được trường hợp mất gói tin ACK</w:delText>
                </w:r>
              </w:del>
            </w:sdtContent>
          </w:sdt>
        </w:p>
      </w:sdtContent>
    </w:sdt>
    <w:sdt>
      <w:sdtPr>
        <w:tag w:val="goog_rdk_964"/>
      </w:sdtPr>
      <w:sdtContent>
        <w:p w:rsidR="00000000" w:rsidDel="00000000" w:rsidP="00000000" w:rsidRDefault="00000000" w:rsidRPr="00000000" w14:paraId="00000173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6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10: Trường hợp nào sau đây không được cải tiến trong RDT 3.0 so với các phiên bản trước?</w:delText>
                </w:r>
              </w:del>
            </w:sdtContent>
          </w:sdt>
        </w:p>
      </w:sdtContent>
    </w:sdt>
    <w:sdt>
      <w:sdtPr>
        <w:tag w:val="goog_rdk_966"/>
      </w:sdtPr>
      <w:sdtContent>
        <w:p w:rsidR="00000000" w:rsidDel="00000000" w:rsidP="00000000" w:rsidRDefault="00000000" w:rsidRPr="00000000" w14:paraId="00000174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6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A. Quản lý độ trễ mạng </w:delText>
                </w:r>
              </w:del>
            </w:sdtContent>
          </w:sdt>
        </w:p>
      </w:sdtContent>
    </w:sdt>
    <w:sdt>
      <w:sdtPr>
        <w:tag w:val="goog_rdk_968"/>
      </w:sdtPr>
      <w:sdtContent>
        <w:p w:rsidR="00000000" w:rsidDel="00000000" w:rsidP="00000000" w:rsidRDefault="00000000" w:rsidRPr="00000000" w14:paraId="00000175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6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Xử lý mất gói tin dữ liệu và gói tin ACK </w:delText>
                </w:r>
              </w:del>
            </w:sdtContent>
          </w:sdt>
        </w:p>
      </w:sdtContent>
    </w:sdt>
    <w:sdt>
      <w:sdtPr>
        <w:tag w:val="goog_rdk_970"/>
      </w:sdtPr>
      <w:sdtContent>
        <w:p w:rsidR="00000000" w:rsidDel="00000000" w:rsidP="00000000" w:rsidRDefault="00000000" w:rsidRPr="00000000" w14:paraId="00000176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6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Tạo giao thức tin cậy trong môi trường không đáng tin cậy </w:delText>
                </w:r>
              </w:del>
            </w:sdtContent>
          </w:sdt>
        </w:p>
      </w:sdtContent>
    </w:sdt>
    <w:sdt>
      <w:sdtPr>
        <w:tag w:val="goog_rdk_972"/>
      </w:sdtPr>
      <w:sdtContent>
        <w:p w:rsidR="00000000" w:rsidDel="00000000" w:rsidP="00000000" w:rsidRDefault="00000000" w:rsidRPr="00000000" w14:paraId="00000177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7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Khả năng gửi các gói tin có kích thước lớn</w:delText>
                </w:r>
              </w:del>
            </w:sdtContent>
          </w:sdt>
        </w:p>
      </w:sdtContent>
    </w:sdt>
    <w:sdt>
      <w:sdtPr>
        <w:tag w:val="goog_rdk_974"/>
      </w:sdtPr>
      <w:sdtContent>
        <w:p w:rsidR="00000000" w:rsidDel="00000000" w:rsidP="00000000" w:rsidRDefault="00000000" w:rsidRPr="00000000" w14:paraId="00000178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7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11: Trong phiên bản nào của giao thức RDT, chúng ta thấy cơ chế gửi lại đầu tiên? </w:delText>
                </w:r>
              </w:del>
            </w:sdtContent>
          </w:sdt>
        </w:p>
      </w:sdtContent>
    </w:sdt>
    <w:sdt>
      <w:sdtPr>
        <w:tag w:val="goog_rdk_976"/>
      </w:sdtPr>
      <w:sdtContent>
        <w:p w:rsidR="00000000" w:rsidDel="00000000" w:rsidP="00000000" w:rsidRDefault="00000000" w:rsidRPr="00000000" w14:paraId="00000179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7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RDT 1.0 </w:delText>
                </w:r>
              </w:del>
            </w:sdtContent>
          </w:sdt>
        </w:p>
      </w:sdtContent>
    </w:sdt>
    <w:sdt>
      <w:sdtPr>
        <w:tag w:val="goog_rdk_978"/>
      </w:sdtPr>
      <w:sdtContent>
        <w:p w:rsidR="00000000" w:rsidDel="00000000" w:rsidP="00000000" w:rsidRDefault="00000000" w:rsidRPr="00000000" w14:paraId="0000017A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7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RDT 2.0 </w:delText>
                </w:r>
              </w:del>
            </w:sdtContent>
          </w:sdt>
        </w:p>
      </w:sdtContent>
    </w:sdt>
    <w:sdt>
      <w:sdtPr>
        <w:tag w:val="goog_rdk_980"/>
      </w:sdtPr>
      <w:sdtContent>
        <w:p w:rsidR="00000000" w:rsidDel="00000000" w:rsidP="00000000" w:rsidRDefault="00000000" w:rsidRPr="00000000" w14:paraId="0000017B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7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RDT 2.1 </w:delText>
                </w:r>
              </w:del>
            </w:sdtContent>
          </w:sdt>
        </w:p>
      </w:sdtContent>
    </w:sdt>
    <w:sdt>
      <w:sdtPr>
        <w:tag w:val="goog_rdk_982"/>
      </w:sdtPr>
      <w:sdtContent>
        <w:p w:rsidR="00000000" w:rsidDel="00000000" w:rsidP="00000000" w:rsidRDefault="00000000" w:rsidRPr="00000000" w14:paraId="0000017C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8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RDT 3.0</w:delText>
                </w:r>
              </w:del>
            </w:sdtContent>
          </w:sdt>
        </w:p>
      </w:sdtContent>
    </w:sdt>
    <w:sdt>
      <w:sdtPr>
        <w:tag w:val="goog_rdk_984"/>
      </w:sdtPr>
      <w:sdtContent>
        <w:p w:rsidR="00000000" w:rsidDel="00000000" w:rsidP="00000000" w:rsidRDefault="00000000" w:rsidRPr="00000000" w14:paraId="0000017D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8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12: Khi nào giao thức RDT sẽ gửi lại gói tin? </w:delText>
                </w:r>
              </w:del>
            </w:sdtContent>
          </w:sdt>
        </w:p>
      </w:sdtContent>
    </w:sdt>
    <w:sdt>
      <w:sdtPr>
        <w:tag w:val="goog_rdk_986"/>
      </w:sdtPr>
      <w:sdtContent>
        <w:p w:rsidR="00000000" w:rsidDel="00000000" w:rsidP="00000000" w:rsidRDefault="00000000" w:rsidRPr="00000000" w14:paraId="0000017E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8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Khi gói tin dữ liệu bị lỗi.</w:delText>
                </w:r>
              </w:del>
            </w:sdtContent>
          </w:sdt>
        </w:p>
      </w:sdtContent>
    </w:sdt>
    <w:sdt>
      <w:sdtPr>
        <w:tag w:val="goog_rdk_988"/>
      </w:sdtPr>
      <w:sdtContent>
        <w:p w:rsidR="00000000" w:rsidDel="00000000" w:rsidP="00000000" w:rsidRDefault="00000000" w:rsidRPr="00000000" w14:paraId="0000017F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8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B. Khi gói tin ACK bị lỗi. </w:delText>
                </w:r>
              </w:del>
            </w:sdtContent>
          </w:sdt>
        </w:p>
      </w:sdtContent>
    </w:sdt>
    <w:sdt>
      <w:sdtPr>
        <w:tag w:val="goog_rdk_990"/>
      </w:sdtPr>
      <w:sdtContent>
        <w:p w:rsidR="00000000" w:rsidDel="00000000" w:rsidP="00000000" w:rsidRDefault="00000000" w:rsidRPr="00000000" w14:paraId="00000180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8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Khi không nhận được gói tin ACK trong khoảng thời gian chờ. </w:delText>
                </w:r>
              </w:del>
            </w:sdtContent>
          </w:sdt>
        </w:p>
      </w:sdtContent>
    </w:sdt>
    <w:sdt>
      <w:sdtPr>
        <w:tag w:val="goog_rdk_992"/>
      </w:sdtPr>
      <w:sdtContent>
        <w:p w:rsidR="00000000" w:rsidDel="00000000" w:rsidP="00000000" w:rsidRDefault="00000000" w:rsidRPr="00000000" w14:paraId="00000181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9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Khi kết nối TCP bị ngắt.</w:delText>
                </w:r>
              </w:del>
            </w:sdtContent>
          </w:sdt>
        </w:p>
      </w:sdtContent>
    </w:sdt>
    <w:sdt>
      <w:sdtPr>
        <w:tag w:val="goog_rdk_994"/>
      </w:sdtPr>
      <w:sdtContent>
        <w:p w:rsidR="00000000" w:rsidDel="00000000" w:rsidP="00000000" w:rsidRDefault="00000000" w:rsidRPr="00000000" w14:paraId="00000182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9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13: Mô hình nào của giao thức RDT bắt đầu tính toán RTT (Round-Trip Time) để cải thiện thời gian chờ? </w:delText>
                </w:r>
              </w:del>
            </w:sdtContent>
          </w:sdt>
        </w:p>
      </w:sdtContent>
    </w:sdt>
    <w:sdt>
      <w:sdtPr>
        <w:tag w:val="goog_rdk_996"/>
      </w:sdtPr>
      <w:sdtContent>
        <w:p w:rsidR="00000000" w:rsidDel="00000000" w:rsidP="00000000" w:rsidRDefault="00000000" w:rsidRPr="00000000" w14:paraId="00000183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9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RDT 1.0 </w:delText>
                </w:r>
              </w:del>
            </w:sdtContent>
          </w:sdt>
        </w:p>
      </w:sdtContent>
    </w:sdt>
    <w:sdt>
      <w:sdtPr>
        <w:tag w:val="goog_rdk_998"/>
      </w:sdtPr>
      <w:sdtContent>
        <w:p w:rsidR="00000000" w:rsidDel="00000000" w:rsidP="00000000" w:rsidRDefault="00000000" w:rsidRPr="00000000" w14:paraId="00000184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9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RDT 2.1 </w:delText>
                </w:r>
              </w:del>
            </w:sdtContent>
          </w:sdt>
        </w:p>
      </w:sdtContent>
    </w:sdt>
    <w:sdt>
      <w:sdtPr>
        <w:tag w:val="goog_rdk_1001"/>
      </w:sdtPr>
      <w:sdtContent>
        <w:p w:rsidR="00000000" w:rsidDel="00000000" w:rsidP="00000000" w:rsidRDefault="00000000" w:rsidRPr="00000000" w14:paraId="00000185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999"/>
            </w:sdtPr>
            <w:sdtContent>
              <w:del w:author="Bảo Anh" w:id="2" w:date="2023-11-12T10:17:15Z"/>
              <w:sdt>
                <w:sdtPr>
                  <w:tag w:val="goog_rdk_1000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98" w:date="2023-11-02T06:05:32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C. RDT 2.2</w:delText>
                    </w:r>
                  </w:del>
                </w:sdtContent>
              </w:sd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</w:delText>
                </w:r>
              </w:del>
            </w:sdtContent>
          </w:sdt>
        </w:p>
      </w:sdtContent>
    </w:sdt>
    <w:sdt>
      <w:sdtPr>
        <w:tag w:val="goog_rdk_1003"/>
      </w:sdtPr>
      <w:sdtContent>
        <w:p w:rsidR="00000000" w:rsidDel="00000000" w:rsidP="00000000" w:rsidRDefault="00000000" w:rsidRPr="00000000" w14:paraId="00000186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0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RDT 3.0</w:delText>
                </w:r>
              </w:del>
            </w:sdtContent>
          </w:sdt>
        </w:p>
      </w:sdtContent>
    </w:sdt>
    <w:sdt>
      <w:sdtPr>
        <w:tag w:val="goog_rdk_1005"/>
      </w:sdtPr>
      <w:sdtContent>
        <w:p w:rsidR="00000000" w:rsidDel="00000000" w:rsidP="00000000" w:rsidRDefault="00000000" w:rsidRPr="00000000" w14:paraId="00000187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0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14: Phiên bản nào của giao thức RDT gia tăng số lượng gói dữ liệu có thể gửi trước khi phải đợi gói tin ACK (cửa sổ trượt)? </w:delText>
                </w:r>
              </w:del>
            </w:sdtContent>
          </w:sdt>
        </w:p>
      </w:sdtContent>
    </w:sdt>
    <w:sdt>
      <w:sdtPr>
        <w:tag w:val="goog_rdk_1007"/>
      </w:sdtPr>
      <w:sdtContent>
        <w:p w:rsidR="00000000" w:rsidDel="00000000" w:rsidP="00000000" w:rsidRDefault="00000000" w:rsidRPr="00000000" w14:paraId="00000188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0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RDT 2.0 </w:delText>
                </w:r>
              </w:del>
            </w:sdtContent>
          </w:sdt>
        </w:p>
      </w:sdtContent>
    </w:sdt>
    <w:sdt>
      <w:sdtPr>
        <w:tag w:val="goog_rdk_1009"/>
      </w:sdtPr>
      <w:sdtContent>
        <w:p w:rsidR="00000000" w:rsidDel="00000000" w:rsidP="00000000" w:rsidRDefault="00000000" w:rsidRPr="00000000" w14:paraId="00000189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0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RDT 3.0 </w:delText>
                </w:r>
              </w:del>
            </w:sdtContent>
          </w:sdt>
        </w:p>
      </w:sdtContent>
    </w:sdt>
    <w:sdt>
      <w:sdtPr>
        <w:tag w:val="goog_rdk_1011"/>
      </w:sdtPr>
      <w:sdtContent>
        <w:p w:rsidR="00000000" w:rsidDel="00000000" w:rsidP="00000000" w:rsidRDefault="00000000" w:rsidRPr="00000000" w14:paraId="0000018A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1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RDT 2.1 </w:delText>
                </w:r>
              </w:del>
            </w:sdtContent>
          </w:sdt>
        </w:p>
      </w:sdtContent>
    </w:sdt>
    <w:sdt>
      <w:sdtPr>
        <w:tag w:val="goog_rdk_1013"/>
      </w:sdtPr>
      <w:sdtContent>
        <w:p w:rsidR="00000000" w:rsidDel="00000000" w:rsidP="00000000" w:rsidRDefault="00000000" w:rsidRPr="00000000" w14:paraId="0000018B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1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RDT 1.0.</w:delText>
                </w:r>
              </w:del>
            </w:sdtContent>
          </w:sdt>
        </w:p>
      </w:sdtContent>
    </w:sdt>
    <w:sdt>
      <w:sdtPr>
        <w:tag w:val="goog_rdk_1015"/>
      </w:sdtPr>
      <w:sdtContent>
        <w:p w:rsidR="00000000" w:rsidDel="00000000" w:rsidP="00000000" w:rsidRDefault="00000000" w:rsidRPr="00000000" w14:paraId="0000018C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1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15: Trong phiên bản nào của RDT có cơ chế nén gói tin? </w:delText>
                </w:r>
              </w:del>
            </w:sdtContent>
          </w:sdt>
        </w:p>
      </w:sdtContent>
    </w:sdt>
    <w:sdt>
      <w:sdtPr>
        <w:tag w:val="goog_rdk_1017"/>
      </w:sdtPr>
      <w:sdtContent>
        <w:p w:rsidR="00000000" w:rsidDel="00000000" w:rsidP="00000000" w:rsidRDefault="00000000" w:rsidRPr="00000000" w14:paraId="0000018D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1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RDT 2.1 </w:delText>
                </w:r>
              </w:del>
            </w:sdtContent>
          </w:sdt>
        </w:p>
      </w:sdtContent>
    </w:sdt>
    <w:sdt>
      <w:sdtPr>
        <w:tag w:val="goog_rdk_1019"/>
      </w:sdtPr>
      <w:sdtContent>
        <w:p w:rsidR="00000000" w:rsidDel="00000000" w:rsidP="00000000" w:rsidRDefault="00000000" w:rsidRPr="00000000" w14:paraId="0000018E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1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RDT 2.2 </w:delText>
                </w:r>
              </w:del>
            </w:sdtContent>
          </w:sdt>
        </w:p>
      </w:sdtContent>
    </w:sdt>
    <w:sdt>
      <w:sdtPr>
        <w:tag w:val="goog_rdk_1021"/>
      </w:sdtPr>
      <w:sdtContent>
        <w:p w:rsidR="00000000" w:rsidDel="00000000" w:rsidP="00000000" w:rsidRDefault="00000000" w:rsidRPr="00000000" w14:paraId="0000018F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2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RDT 3.0 </w:delText>
                </w:r>
              </w:del>
            </w:sdtContent>
          </w:sdt>
        </w:p>
      </w:sdtContent>
    </w:sdt>
    <w:sdt>
      <w:sdtPr>
        <w:tag w:val="goog_rdk_1023"/>
      </w:sdtPr>
      <w:sdtContent>
        <w:p w:rsidR="00000000" w:rsidDel="00000000" w:rsidP="00000000" w:rsidRDefault="00000000" w:rsidRPr="00000000" w14:paraId="00000190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2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RDT không có cơ chế nén gói tin.</w:delText>
                </w:r>
              </w:del>
            </w:sdtContent>
          </w:sdt>
        </w:p>
      </w:sdtContent>
    </w:sdt>
    <w:sdt>
      <w:sdtPr>
        <w:tag w:val="goog_rdk_1025"/>
      </w:sdtPr>
      <w:sdtContent>
        <w:p w:rsidR="00000000" w:rsidDel="00000000" w:rsidP="00000000" w:rsidRDefault="00000000" w:rsidRPr="00000000" w14:paraId="00000191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2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16: Gói tin ACK của giao thức RDT đề cập đến gói dữ liệu nào? </w:delText>
                </w:r>
              </w:del>
            </w:sdtContent>
          </w:sdt>
        </w:p>
      </w:sdtContent>
    </w:sdt>
    <w:sdt>
      <w:sdtPr>
        <w:tag w:val="goog_rdk_1027"/>
      </w:sdtPr>
      <w:sdtContent>
        <w:p w:rsidR="00000000" w:rsidDel="00000000" w:rsidP="00000000" w:rsidRDefault="00000000" w:rsidRPr="00000000" w14:paraId="00000192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2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Gói dữ liệu cuối cùng đã nhận được. </w:delText>
                </w:r>
              </w:del>
            </w:sdtContent>
          </w:sdt>
        </w:p>
      </w:sdtContent>
    </w:sdt>
    <w:sdt>
      <w:sdtPr>
        <w:tag w:val="goog_rdk_1029"/>
      </w:sdtPr>
      <w:sdtContent>
        <w:p w:rsidR="00000000" w:rsidDel="00000000" w:rsidP="00000000" w:rsidRDefault="00000000" w:rsidRPr="00000000" w14:paraId="00000193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2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Gói dữ liệu sau cùng đã gửi đi. </w:delText>
                </w:r>
              </w:del>
            </w:sdtContent>
          </w:sdt>
        </w:p>
      </w:sdtContent>
    </w:sdt>
    <w:sdt>
      <w:sdtPr>
        <w:tag w:val="goog_rdk_1032"/>
      </w:sdtPr>
      <w:sdtContent>
        <w:p w:rsidR="00000000" w:rsidDel="00000000" w:rsidP="00000000" w:rsidRDefault="00000000" w:rsidRPr="00000000" w14:paraId="00000194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  <w:highlight w:val="yellow"/>
              <w:rPrChange w:author="Quân Minh" w:id="99" w:date="2023-11-03T05:00:09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1030"/>
            </w:sdtPr>
            <w:sdtContent>
              <w:del w:author="Bảo Anh" w:id="2" w:date="2023-11-12T10:17:15Z"/>
              <w:sdt>
                <w:sdtPr>
                  <w:tag w:val="goog_rdk_1031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  <w:highlight w:val="yellow"/>
                        <w:rtl w:val="0"/>
                        <w:rPrChange w:author="Quân Minh" w:id="99" w:date="2023-11-03T05:00:09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C. Gói dữ liệu đầu tiên đã gửi đi.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1034"/>
      </w:sdtPr>
      <w:sdtContent>
        <w:p w:rsidR="00000000" w:rsidDel="00000000" w:rsidP="00000000" w:rsidRDefault="00000000" w:rsidRPr="00000000" w14:paraId="00000195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3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Gói dữ liệu sắp được gửi đi.</w:delText>
                </w:r>
              </w:del>
            </w:sdtContent>
          </w:sdt>
        </w:p>
      </w:sdtContent>
    </w:sdt>
    <w:sdt>
      <w:sdtPr>
        <w:tag w:val="goog_rdk_1036"/>
      </w:sdtPr>
      <w:sdtContent>
        <w:p w:rsidR="00000000" w:rsidDel="00000000" w:rsidP="00000000" w:rsidRDefault="00000000" w:rsidRPr="00000000" w14:paraId="00000196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35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038"/>
      </w:sdtPr>
      <w:sdtContent>
        <w:p w:rsidR="00000000" w:rsidDel="00000000" w:rsidP="00000000" w:rsidRDefault="00000000" w:rsidRPr="00000000" w14:paraId="00000197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3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17: Giao thức RDT nào có thể giải quyết vấn đề nếu gói tin ACK bị mất? </w:delText>
                </w:r>
              </w:del>
            </w:sdtContent>
          </w:sdt>
        </w:p>
      </w:sdtContent>
    </w:sdt>
    <w:sdt>
      <w:sdtPr>
        <w:tag w:val="goog_rdk_1040"/>
      </w:sdtPr>
      <w:sdtContent>
        <w:p w:rsidR="00000000" w:rsidDel="00000000" w:rsidP="00000000" w:rsidRDefault="00000000" w:rsidRPr="00000000" w14:paraId="00000198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3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RDT 2.0 </w:delText>
                </w:r>
              </w:del>
            </w:sdtContent>
          </w:sdt>
        </w:p>
      </w:sdtContent>
    </w:sdt>
    <w:sdt>
      <w:sdtPr>
        <w:tag w:val="goog_rdk_1042"/>
      </w:sdtPr>
      <w:sdtContent>
        <w:p w:rsidR="00000000" w:rsidDel="00000000" w:rsidP="00000000" w:rsidRDefault="00000000" w:rsidRPr="00000000" w14:paraId="00000199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41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RDT 2.1 </w:delText>
                </w:r>
              </w:del>
            </w:sdtContent>
          </w:sdt>
        </w:p>
      </w:sdtContent>
    </w:sdt>
    <w:sdt>
      <w:sdtPr>
        <w:tag w:val="goog_rdk_1044"/>
      </w:sdtPr>
      <w:sdtContent>
        <w:p w:rsidR="00000000" w:rsidDel="00000000" w:rsidP="00000000" w:rsidRDefault="00000000" w:rsidRPr="00000000" w14:paraId="0000019A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43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RDT 2.2 </w:delText>
                </w:r>
              </w:del>
            </w:sdtContent>
          </w:sdt>
        </w:p>
      </w:sdtContent>
    </w:sdt>
    <w:sdt>
      <w:sdtPr>
        <w:tag w:val="goog_rdk_1047"/>
      </w:sdtPr>
      <w:sdtContent>
        <w:p w:rsidR="00000000" w:rsidDel="00000000" w:rsidP="00000000" w:rsidRDefault="00000000" w:rsidRPr="00000000" w14:paraId="0000019B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100" w:date="2023-11-01T22:24:39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1045"/>
            </w:sdtPr>
            <w:sdtContent>
              <w:del w:author="Bảo Anh" w:id="2" w:date="2023-11-12T10:17:15Z"/>
              <w:sdt>
                <w:sdtPr>
                  <w:tag w:val="goog_rdk_1046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100" w:date="2023-11-01T22:24:39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D. RDT 3.0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1049"/>
      </w:sdtPr>
      <w:sdtContent>
        <w:p w:rsidR="00000000" w:rsidDel="00000000" w:rsidP="00000000" w:rsidRDefault="00000000" w:rsidRPr="00000000" w14:paraId="0000019C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4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18: Cơ chế thời gian chờ và gửi lại trong giao thức RDT được áp dụng từ phiên bản nào? </w:delText>
                </w:r>
              </w:del>
            </w:sdtContent>
          </w:sdt>
        </w:p>
      </w:sdtContent>
    </w:sdt>
    <w:sdt>
      <w:sdtPr>
        <w:tag w:val="goog_rdk_1051"/>
      </w:sdtPr>
      <w:sdtContent>
        <w:p w:rsidR="00000000" w:rsidDel="00000000" w:rsidP="00000000" w:rsidRDefault="00000000" w:rsidRPr="00000000" w14:paraId="0000019D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5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RDT 1.0 </w:delText>
                </w:r>
              </w:del>
            </w:sdtContent>
          </w:sdt>
        </w:p>
      </w:sdtContent>
    </w:sdt>
    <w:sdt>
      <w:sdtPr>
        <w:tag w:val="goog_rdk_1054"/>
      </w:sdtPr>
      <w:sdtContent>
        <w:p w:rsidR="00000000" w:rsidDel="00000000" w:rsidP="00000000" w:rsidRDefault="00000000" w:rsidRPr="00000000" w14:paraId="0000019E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  <w:highlight w:val="yellow"/>
              <w:rPrChange w:author="Quân Minh" w:id="101" w:date="2023-11-03T05:00:32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1052"/>
            </w:sdtPr>
            <w:sdtContent>
              <w:del w:author="Bảo Anh" w:id="2" w:date="2023-11-12T10:17:15Z"/>
              <w:sdt>
                <w:sdtPr>
                  <w:tag w:val="goog_rdk_1053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color w:val="000000"/>
                        <w:sz w:val="28"/>
                        <w:szCs w:val="28"/>
                        <w:highlight w:val="yellow"/>
                        <w:rtl w:val="0"/>
                        <w:rPrChange w:author="Quân Minh" w:id="101" w:date="2023-11-03T05:00:32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B. RDT 2.0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1056"/>
      </w:sdtPr>
      <w:sdtContent>
        <w:p w:rsidR="00000000" w:rsidDel="00000000" w:rsidP="00000000" w:rsidRDefault="00000000" w:rsidRPr="00000000" w14:paraId="0000019F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55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RDT 2.1 </w:delText>
                </w:r>
              </w:del>
            </w:sdtContent>
          </w:sdt>
        </w:p>
      </w:sdtContent>
    </w:sdt>
    <w:sdt>
      <w:sdtPr>
        <w:tag w:val="goog_rdk_1058"/>
      </w:sdtPr>
      <w:sdtContent>
        <w:p w:rsidR="00000000" w:rsidDel="00000000" w:rsidP="00000000" w:rsidRDefault="00000000" w:rsidRPr="00000000" w14:paraId="000001A0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57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RDT 3.0</w:delText>
                </w:r>
              </w:del>
            </w:sdtContent>
          </w:sdt>
        </w:p>
      </w:sdtContent>
    </w:sdt>
    <w:sdt>
      <w:sdtPr>
        <w:tag w:val="goog_rdk_1060"/>
      </w:sdtPr>
      <w:sdtContent>
        <w:p w:rsidR="00000000" w:rsidDel="00000000" w:rsidP="00000000" w:rsidRDefault="00000000" w:rsidRPr="00000000" w14:paraId="000001A1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59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19: Giao thức RDT nào cung cấp dịch vụ giao hàng tin cậy? </w:delText>
                </w:r>
              </w:del>
            </w:sdtContent>
          </w:sdt>
        </w:p>
      </w:sdtContent>
    </w:sdt>
    <w:sdt>
      <w:sdtPr>
        <w:tag w:val="goog_rdk_1063"/>
      </w:sdtPr>
      <w:sdtContent>
        <w:p w:rsidR="00000000" w:rsidDel="00000000" w:rsidP="00000000" w:rsidRDefault="00000000" w:rsidRPr="00000000" w14:paraId="000001A2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102" w:date="2023-11-01T22:16:04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1061"/>
            </w:sdtPr>
            <w:sdtContent>
              <w:del w:author="Bảo Anh" w:id="2" w:date="2023-11-12T10:17:15Z"/>
              <w:sdt>
                <w:sdtPr>
                  <w:tag w:val="goog_rdk_1062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102" w:date="2023-11-01T22:16:04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A. RDT 1.0 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1065"/>
      </w:sdtPr>
      <w:sdtContent>
        <w:p w:rsidR="00000000" w:rsidDel="00000000" w:rsidP="00000000" w:rsidRDefault="00000000" w:rsidRPr="00000000" w14:paraId="000001A3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6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B. RDT 2.1 </w:delText>
                </w:r>
              </w:del>
            </w:sdtContent>
          </w:sdt>
        </w:p>
      </w:sdtContent>
    </w:sdt>
    <w:sdt>
      <w:sdtPr>
        <w:tag w:val="goog_rdk_1067"/>
      </w:sdtPr>
      <w:sdtContent>
        <w:p w:rsidR="00000000" w:rsidDel="00000000" w:rsidP="00000000" w:rsidRDefault="00000000" w:rsidRPr="00000000" w14:paraId="000001A4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6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RDT 2.2 </w:delText>
                </w:r>
              </w:del>
            </w:sdtContent>
          </w:sdt>
        </w:p>
      </w:sdtContent>
    </w:sdt>
    <w:sdt>
      <w:sdtPr>
        <w:tag w:val="goog_rdk_1069"/>
      </w:sdtPr>
      <w:sdtContent>
        <w:p w:rsidR="00000000" w:rsidDel="00000000" w:rsidP="00000000" w:rsidRDefault="00000000" w:rsidRPr="00000000" w14:paraId="000001A5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68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D. RDT 3.0</w:delText>
                </w:r>
              </w:del>
            </w:sdtContent>
          </w:sdt>
        </w:p>
      </w:sdtContent>
    </w:sdt>
    <w:sdt>
      <w:sdtPr>
        <w:tag w:val="goog_rdk_1071"/>
      </w:sdtPr>
      <w:sdtContent>
        <w:p w:rsidR="00000000" w:rsidDel="00000000" w:rsidP="00000000" w:rsidRDefault="00000000" w:rsidRPr="00000000" w14:paraId="000001A6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70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Câu 20: Gói dữ liệu trong giao thức RDT được xác nhận theo thứ tự nào? </w:delText>
                </w:r>
              </w:del>
            </w:sdtContent>
          </w:sdt>
        </w:p>
      </w:sdtContent>
    </w:sdt>
    <w:sdt>
      <w:sdtPr>
        <w:tag w:val="goog_rdk_1073"/>
      </w:sdtPr>
      <w:sdtContent>
        <w:p w:rsidR="00000000" w:rsidDel="00000000" w:rsidP="00000000" w:rsidRDefault="00000000" w:rsidRPr="00000000" w14:paraId="000001A7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72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A. theo thứ tự ngược lại.</w:delText>
                </w:r>
              </w:del>
            </w:sdtContent>
          </w:sdt>
        </w:p>
      </w:sdtContent>
    </w:sdt>
    <w:sdt>
      <w:sdtPr>
        <w:tag w:val="goog_rdk_1075"/>
      </w:sdtPr>
      <w:sdtContent>
        <w:p w:rsidR="00000000" w:rsidDel="00000000" w:rsidP="00000000" w:rsidRDefault="00000000" w:rsidRPr="00000000" w14:paraId="000001A8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74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 B. theo thứ tự ngẫu nhiên. </w:delText>
                </w:r>
              </w:del>
            </w:sdtContent>
          </w:sdt>
        </w:p>
      </w:sdtContent>
    </w:sdt>
    <w:sdt>
      <w:sdtPr>
        <w:tag w:val="goog_rdk_1077"/>
      </w:sdtPr>
      <w:sdtContent>
        <w:p w:rsidR="00000000" w:rsidDel="00000000" w:rsidP="00000000" w:rsidRDefault="00000000" w:rsidRPr="00000000" w14:paraId="000001A9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76"/>
            </w:sdtPr>
            <w:sdtContent>
              <w:del w:author="Bảo Anh" w:id="2" w:date="2023-11-12T10:17:15Z">
                <w:r w:rsidDel="00000000" w:rsidR="00000000" w:rsidRPr="00000000"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  <w:rtl w:val="0"/>
                  </w:rPr>
                  <w:delText xml:space="preserve">C. không theo thứ tự. </w:delText>
                </w:r>
              </w:del>
            </w:sdtContent>
          </w:sdt>
        </w:p>
      </w:sdtContent>
    </w:sdt>
    <w:sdt>
      <w:sdtPr>
        <w:tag w:val="goog_rdk_1080"/>
      </w:sdtPr>
      <w:sdtContent>
        <w:p w:rsidR="00000000" w:rsidDel="00000000" w:rsidP="00000000" w:rsidRDefault="00000000" w:rsidRPr="00000000" w14:paraId="000001AA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1"/>
              <w:color w:val="000000"/>
              <w:sz w:val="28"/>
              <w:szCs w:val="28"/>
              <w:rPrChange w:author="An Hồ Phạm Phú" w:id="103" w:date="2023-11-02T07:19:48Z"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</w:rPrChange>
            </w:rPr>
          </w:pPr>
          <w:sdt>
            <w:sdtPr>
              <w:tag w:val="goog_rdk_1078"/>
            </w:sdtPr>
            <w:sdtContent>
              <w:del w:author="Bảo Anh" w:id="2" w:date="2023-11-12T10:17:15Z"/>
              <w:sdt>
                <w:sdtPr>
                  <w:tag w:val="goog_rdk_1079"/>
                </w:sdtPr>
                <w:sdtContent>
                  <w:del w:author="Bảo Anh" w:id="2" w:date="2023-11-12T10:17:15Z">
                    <w:r w:rsidDel="00000000" w:rsidR="00000000" w:rsidRPr="00000000">
                      <w:rPr>
                        <w:rFonts w:ascii="Cambria Math" w:cs="Cambria Math" w:eastAsia="Cambria Math" w:hAnsi="Cambria Math"/>
                        <w:b w:val="1"/>
                        <w:color w:val="000000"/>
                        <w:sz w:val="28"/>
                        <w:szCs w:val="28"/>
                        <w:rtl w:val="0"/>
                        <w:rPrChange w:author="An Hồ Phạm Phú" w:id="103" w:date="2023-11-02T07:19:48Z">
                          <w:rPr>
                            <w:rFonts w:ascii="Cambria Math" w:cs="Cambria Math" w:eastAsia="Cambria Math" w:hAnsi="Cambria Math"/>
                            <w:color w:val="000000"/>
                            <w:sz w:val="28"/>
                            <w:szCs w:val="28"/>
                          </w:rPr>
                        </w:rPrChange>
                      </w:rPr>
                      <w:delText xml:space="preserve">D. theo thứ tự đã gửi.</w:delText>
                    </w:r>
                  </w:del>
                </w:sdtContent>
              </w:sdt>
              <w:del w:author="Bảo Anh" w:id="2" w:date="2023-11-12T10:17:15Z"/>
            </w:sdtContent>
          </w:sdt>
        </w:p>
      </w:sdtContent>
    </w:sdt>
    <w:sdt>
      <w:sdtPr>
        <w:tag w:val="goog_rdk_1082"/>
      </w:sdtPr>
      <w:sdtContent>
        <w:p w:rsidR="00000000" w:rsidDel="00000000" w:rsidP="00000000" w:rsidRDefault="00000000" w:rsidRPr="00000000" w14:paraId="000001AB">
          <w:pPr>
            <w:tabs>
              <w:tab w:val="left" w:leader="none" w:pos="3402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81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084"/>
      </w:sdtPr>
      <w:sdtContent>
        <w:p w:rsidR="00000000" w:rsidDel="00000000" w:rsidP="00000000" w:rsidRDefault="00000000" w:rsidRPr="00000000" w14:paraId="000001AC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83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086"/>
      </w:sdtPr>
      <w:sdtContent>
        <w:p w:rsidR="00000000" w:rsidDel="00000000" w:rsidP="00000000" w:rsidRDefault="00000000" w:rsidRPr="00000000" w14:paraId="000001AD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85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088"/>
      </w:sdtPr>
      <w:sdtContent>
        <w:p w:rsidR="00000000" w:rsidDel="00000000" w:rsidP="00000000" w:rsidRDefault="00000000" w:rsidRPr="00000000" w14:paraId="000001AE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ind w:left="992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87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090"/>
      </w:sdtPr>
      <w:sdtContent>
        <w:p w:rsidR="00000000" w:rsidDel="00000000" w:rsidP="00000000" w:rsidRDefault="00000000" w:rsidRPr="00000000" w14:paraId="000001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402"/>
              <w:tab w:val="left" w:leader="none" w:pos="5669"/>
              <w:tab w:val="left" w:leader="none" w:pos="7937"/>
            </w:tabs>
            <w:spacing w:after="0" w:before="0" w:line="276" w:lineRule="auto"/>
            <w:ind w:left="1712" w:right="0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sdt>
            <w:sdtPr>
              <w:tag w:val="goog_rdk_1089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092"/>
      </w:sdtPr>
      <w:sdtContent>
        <w:p w:rsidR="00000000" w:rsidDel="00000000" w:rsidP="00000000" w:rsidRDefault="00000000" w:rsidRPr="00000000" w14:paraId="000001B0">
          <w:pPr>
            <w:tabs>
              <w:tab w:val="left" w:leader="none" w:pos="3402"/>
              <w:tab w:val="left" w:leader="none" w:pos="5669"/>
              <w:tab w:val="left" w:leader="none" w:pos="7937"/>
            </w:tabs>
            <w:spacing w:line="276" w:lineRule="auto"/>
            <w:ind w:left="992" w:firstLine="0"/>
            <w:jc w:val="both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91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094"/>
      </w:sdtPr>
      <w:sdtContent>
        <w:p w:rsidR="00000000" w:rsidDel="00000000" w:rsidP="00000000" w:rsidRDefault="00000000" w:rsidRPr="00000000" w14:paraId="000001B1">
          <w:pPr>
            <w:spacing w:line="276" w:lineRule="auto"/>
            <w:ind w:left="992" w:firstLine="0"/>
            <w:rPr>
              <w:del w:author="Bảo Anh" w:id="2" w:date="2023-11-12T10:17:15Z"/>
              <w:rFonts w:ascii="Cambria Math" w:cs="Cambria Math" w:eastAsia="Cambria Math" w:hAnsi="Cambria Math"/>
              <w:color w:val="000000"/>
              <w:sz w:val="28"/>
              <w:szCs w:val="28"/>
            </w:rPr>
          </w:pPr>
          <w:sdt>
            <w:sdtPr>
              <w:tag w:val="goog_rdk_1093"/>
            </w:sdtPr>
            <w:sdtContent>
              <w:del w:author="Bảo Anh" w:id="2" w:date="2023-11-12T10:17:15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p w:rsidR="00000000" w:rsidDel="00000000" w:rsidP="00000000" w:rsidRDefault="00000000" w:rsidRPr="00000000" w14:paraId="000001B2">
      <w:pPr>
        <w:rPr>
          <w:rFonts w:ascii="Cambria Math" w:cs="Cambria Math" w:eastAsia="Cambria Math" w:hAnsi="Cambria Math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08" w:footer="708"/>
      <w:pgNumType w:start="1"/>
      <w:sectPrChange w:author="Lê Thị Kim Ngân" w:id="0" w:date="2023-10-31T16:24:36Z">
        <w:sectPr w:rsidR="000000" w:rsidDel="000000" w:rsidRPr="000000" w:rsidSect="000000">
          <w:pgMar w:bottom="1440" w:top="1440" w:left="1440" w:right="1440" w:header="708" w:footer="708"/>
          <w:pgNumType w:start="1"/>
          <w:pgSz w:h="15840" w:w="12240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98"/>
    </w:sdtPr>
    <w:sdtContent>
      <w:p w:rsidR="00000000" w:rsidDel="00000000" w:rsidP="00000000" w:rsidRDefault="00000000" w:rsidRPr="00000000" w14:paraId="000001B3">
        <w:pPr>
          <w:tabs>
            <w:tab w:val="left" w:leader="none" w:pos="3402"/>
            <w:tab w:val="left" w:leader="none" w:pos="5669"/>
            <w:tab w:val="left" w:leader="none" w:pos="7937"/>
          </w:tabs>
          <w:spacing w:line="276" w:lineRule="auto"/>
          <w:jc w:val="both"/>
          <w:rPr>
            <w:ins w:author="Bảo Ngọc" w:id="105" w:date="2023-11-01T02:39:09Z"/>
            <w:rFonts w:ascii="Cambria Math" w:cs="Cambria Math" w:eastAsia="Cambria Math" w:hAnsi="Cambria Math"/>
            <w:color w:val="000000"/>
            <w:sz w:val="28"/>
            <w:szCs w:val="28"/>
          </w:rPr>
        </w:pPr>
        <w:sdt>
          <w:sdtPr>
            <w:tag w:val="goog_rdk_1097"/>
          </w:sdtPr>
          <w:sdtContent>
            <w:ins w:author="Bảo Ngọc" w:id="105" w:date="2023-11-01T02:39:09Z">
              <w:r w:rsidDel="00000000" w:rsidR="00000000" w:rsidRPr="00000000">
                <w:rPr>
                  <w:rtl w:val="0"/>
                </w:rPr>
              </w:r>
            </w:ins>
          </w:sdtContent>
        </w:sdt>
      </w:p>
    </w:sdtContent>
  </w:sdt>
  <w:sdt>
    <w:sdtPr>
      <w:tag w:val="goog_rdk_1102"/>
    </w:sdtPr>
    <w:sdtContent>
      <w:p w:rsidR="00000000" w:rsidDel="00000000" w:rsidP="00000000" w:rsidRDefault="00000000" w:rsidRPr="00000000" w14:paraId="000001B4">
        <w:pPr>
          <w:rPr>
            <w:ins w:author="Lê Thị Kim Ngân" w:id="104" w:date="2023-10-31T16:24:36Z"/>
            <w:rFonts w:ascii="Cambria Math" w:cs="Cambria Math" w:eastAsia="Cambria Math" w:hAnsi="Cambria Math"/>
            <w:b w:val="1"/>
            <w:sz w:val="28"/>
            <w:szCs w:val="28"/>
            <w:rPrChange w:author="Bảo Ngọc" w:id="106" w:date="2023-11-01T02:39:09Z"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w:rPrChange>
          </w:rPr>
        </w:pPr>
        <w:sdt>
          <w:sdtPr>
            <w:tag w:val="goog_rdk_1100"/>
          </w:sdtPr>
          <w:sdtContent>
            <w:ins w:author="Lê Thị Kim Ngân" w:id="104" w:date="2023-10-31T16:24:36Z"/>
            <w:sdt>
              <w:sdtPr>
                <w:tag w:val="goog_rdk_1101"/>
              </w:sdtPr>
              <w:sdtContent>
                <w:ins w:author="Lê Thị Kim Ngân" w:id="104" w:date="2023-10-31T16:24:36Z">
                  <w:r w:rsidDel="00000000" w:rsidR="00000000" w:rsidRPr="00000000">
                    <w:rPr>
                      <w:rtl w:val="0"/>
                    </w:rPr>
                  </w:r>
                </w:ins>
              </w:sdtContent>
            </w:sdt>
            <w:ins w:author="Lê Thị Kim Ngân" w:id="104" w:date="2023-10-31T16:24:36Z"/>
          </w:sdtContent>
        </w:sdt>
      </w:p>
    </w:sdtContent>
  </w:sdt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11159"/>
    <w:rPr>
      <w:kern w:val="0"/>
      <w:lang w:val="en-US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ListParagraphChar" w:customStyle="1">
    <w:name w:val="List Paragraph Char"/>
    <w:aliases w:val="List Paragraph_FS Char,bullet Char,Cita extensa Char,HPL01 Char,Colorful List - Accent 13 Char"/>
    <w:link w:val="ListParagraph"/>
    <w:uiPriority w:val="34"/>
    <w:qFormat w:val="1"/>
    <w:locked w:val="1"/>
    <w:rsid w:val="006C29D1"/>
    <w:rPr>
      <w:rFonts w:cs="Calibri"/>
    </w:rPr>
  </w:style>
  <w:style w:type="paragraph" w:styleId="ListParagraph">
    <w:name w:val="List Paragraph"/>
    <w:aliases w:val="List Paragraph_FS,bullet,Cita extensa,HPL01,Colorful List - Accent 13"/>
    <w:basedOn w:val="Normal"/>
    <w:link w:val="ListParagraphChar"/>
    <w:uiPriority w:val="34"/>
    <w:qFormat w:val="1"/>
    <w:rsid w:val="006C29D1"/>
    <w:pPr>
      <w:ind w:left="720"/>
      <w:contextualSpacing w:val="1"/>
    </w:pPr>
    <w:rPr>
      <w:rFonts w:cs="Calibri"/>
      <w:kern w:val="2"/>
      <w:lang w:val="en-VN"/>
    </w:rPr>
  </w:style>
  <w:style w:type="paragraph" w:styleId="Header">
    <w:name w:val="header"/>
    <w:basedOn w:val="Normal"/>
    <w:link w:val="HeaderChar"/>
    <w:uiPriority w:val="99"/>
    <w:unhideWhenUsed w:val="1"/>
    <w:rsid w:val="006C29D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C29D1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6C29D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C29D1"/>
    <w:rPr>
      <w:kern w:val="0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690386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n-VN"/>
    </w:rPr>
  </w:style>
  <w:style w:type="table" w:styleId="TableGrid">
    <w:name w:val="Table Grid"/>
    <w:basedOn w:val="TableNormal"/>
    <w:uiPriority w:val="39"/>
    <w:rsid w:val="00DB0F6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numbering" w:styleId="Cu1" w:customStyle="1">
    <w:name w:val="Câu 1"/>
    <w:uiPriority w:val="99"/>
    <w:rsid w:val="005F0A9A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854048+Q+ogmJQfy9d1HPVX8eA==">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2023-10-20T21:22:00Z</dcterms:created>
  <dc:creator>Trương Đoàn Vũ</dc:creator>
</cp:coreProperties>
</file>